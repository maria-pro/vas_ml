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B" w:rsidP="002B619A" w:rsidRDefault="002B619A" w14:paraId="4D244575" w14:textId="77777777">
      <w:pPr>
        <w:jc w:val="center"/>
      </w:pPr>
      <w:proofErr w:type="spellStart"/>
      <w:r>
        <w:t>ReSTART</w:t>
      </w:r>
      <w:proofErr w:type="spellEnd"/>
      <w:r>
        <w:t xml:space="preserve"> Database Code Book</w:t>
      </w:r>
    </w:p>
    <w:p w:rsidR="002B619A" w:rsidP="002B619A" w:rsidRDefault="002B619A" w14:paraId="038973B9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1. </w:t>
      </w:r>
      <w:proofErr w:type="spell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Team_Member</w:t>
      </w:r>
      <w:proofErr w:type="spell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: </w:t>
      </w:r>
    </w:p>
    <w:p w:rsidRPr="002B619A" w:rsidR="002B619A" w:rsidP="002B619A" w:rsidRDefault="002B619A" w14:paraId="4B2927FE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04F0266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Daniel</w:t>
      </w:r>
    </w:p>
    <w:p w:rsidRPr="002B619A" w:rsidR="002B619A" w:rsidP="002B619A" w:rsidRDefault="002B619A" w14:paraId="0BFECD5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2 = Stephanie</w:t>
      </w:r>
    </w:p>
    <w:p w:rsidRPr="002B619A" w:rsidR="002B619A" w:rsidP="002B619A" w:rsidRDefault="002B619A" w14:paraId="49181663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 = Julia</w:t>
      </w:r>
    </w:p>
    <w:p w:rsidRPr="002B619A" w:rsidR="002B619A" w:rsidP="002B619A" w:rsidRDefault="002B619A" w14:paraId="3C1FAC02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4 = Omar</w:t>
      </w:r>
    </w:p>
    <w:p w:rsidRPr="002B619A" w:rsidR="002B619A" w:rsidP="002B619A" w:rsidRDefault="002B619A" w14:paraId="26168C9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4A1D2C3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2. ClientID —&gt; is already included</w:t>
      </w:r>
    </w:p>
    <w:p w:rsidRPr="002B619A" w:rsidR="002B619A" w:rsidP="002B619A" w:rsidRDefault="002B619A" w14:paraId="5C370BC1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46CAE50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3. Sex: </w:t>
      </w:r>
    </w:p>
    <w:p w:rsidRPr="002B619A" w:rsidR="002B619A" w:rsidP="002B619A" w:rsidRDefault="002B619A" w14:paraId="70C0DEF5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32365DA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Male</w:t>
      </w:r>
    </w:p>
    <w:p w:rsidRPr="002B619A" w:rsidR="002B619A" w:rsidP="002B619A" w:rsidRDefault="002B619A" w14:paraId="6AB3CB39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2 = Female</w:t>
      </w:r>
    </w:p>
    <w:p w:rsidRPr="002B619A" w:rsidR="002B619A" w:rsidP="002B619A" w:rsidRDefault="002B619A" w14:paraId="0E8837B5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 = Unknown</w:t>
      </w:r>
    </w:p>
    <w:p w:rsidRPr="002B619A" w:rsidR="002B619A" w:rsidP="5DAF872D" w:rsidRDefault="002B619A" w14:paraId="1ACDC0BF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5:56:28.293Z" w:id="1894161666"/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62681662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5:56:28.291Z" w:id="1825241923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5:56:28.293Z" w:id="1898882419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4. 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GenderIdentity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—&gt; I suggest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to delete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this variables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(in my 100 patients was only one person who identified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themself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as, male and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transgender“</w:delText>
        </w:r>
      </w:del>
    </w:p>
    <w:p w:rsidRPr="002B619A" w:rsidR="002B619A" w:rsidP="5DAF872D" w:rsidRDefault="002B619A" w14:paraId="4E2F93E1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5:56:28.291Z" w:id="501543154"/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1248F642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5:56:28.287Z" w:id="1440922518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5:56:28.29Z" w:id="1009805547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5. Pronouns —&gt; I suggest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to delete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this variables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(even my one trans-person preferred He/His…)</w:delText>
        </w:r>
      </w:del>
    </w:p>
    <w:p w:rsidRPr="002B619A" w:rsidR="002B619A" w:rsidP="002B619A" w:rsidRDefault="002B619A" w14:paraId="141BFB73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108A2A78" w14:textId="66F6E794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08.166Z" w:id="1370616150">
        <w:r w:rsidRPr="5DAF872D" w:rsidR="2F99BB4E">
          <w:rPr>
            <w:rFonts w:ascii="Segoe UI" w:hAnsi="Segoe UI" w:eastAsia="Times New Roman" w:cs="Segoe UI"/>
            <w:color w:val="201F1E"/>
            <w:sz w:val="23"/>
            <w:szCs w:val="23"/>
          </w:rPr>
          <w:t>4</w:t>
        </w:r>
      </w:ins>
      <w:del w:author="Diez, Stephanie" w:date="2021-01-30T16:08:07.91Z" w:id="189724130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6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. </w:t>
      </w: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MaritalStatus</w:t>
      </w: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:</w:t>
      </w:r>
    </w:p>
    <w:p w:rsidRPr="002B619A" w:rsidR="002B619A" w:rsidP="002B619A" w:rsidRDefault="002B619A" w14:paraId="1F8C0035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58F0B71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"</w:t>
      </w:r>
      <w:commentRangeStart w:id="0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Single/Never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Married“</w:t>
      </w:r>
      <w:proofErr w:type="gramEnd"/>
      <w:commentRangeEnd w:id="0"/>
      <w:r w:rsidR="005A4C06">
        <w:rPr>
          <w:rStyle w:val="CommentReference"/>
        </w:rPr>
        <w:commentReference w:id="0"/>
      </w:r>
    </w:p>
    <w:p w:rsidRPr="002B619A" w:rsidR="002B619A" w:rsidP="002B619A" w:rsidRDefault="002B619A" w14:paraId="25ACABEC" w14:textId="53EDA3D0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2 = </w:t>
      </w:r>
      <w:r w:rsidR="000E3489">
        <w:rPr>
          <w:rFonts w:ascii="Segoe UI" w:hAnsi="Segoe UI" w:eastAsia="Times New Roman" w:cs="Segoe UI"/>
          <w:color w:val="201F1E"/>
          <w:sz w:val="23"/>
          <w:szCs w:val="23"/>
        </w:rPr>
        <w:t>“</w:t>
      </w: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Married"</w:t>
      </w:r>
    </w:p>
    <w:p w:rsidRPr="002B619A" w:rsidR="002B619A" w:rsidP="002B619A" w:rsidRDefault="002B619A" w14:paraId="6C4C49E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Divorced“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="002B619A" w:rsidP="5DAF872D" w:rsidRDefault="002B619A" w14:paraId="45BC4CEE" w14:textId="475405C3">
      <w:pPr>
        <w:widowControl/>
        <w:shd w:val="clear" w:color="auto" w:fill="FFFFFF" w:themeFill="background1"/>
        <w:spacing w:after="0" w:line="240" w:lineRule="auto"/>
        <w:textAlignment w:val="baseline"/>
        <w:rPr>
          <w:ins w:author="Diez, Stephanie" w:date="2021-01-30T15:56:36.949Z" w:id="1374516599"/>
          <w:rFonts w:ascii="Segoe UI" w:hAnsi="Segoe UI" w:eastAsia="Times New Roman" w:cs="Segoe UI"/>
          <w:color w:val="201F1E"/>
          <w:sz w:val="23"/>
          <w:szCs w:val="23"/>
        </w:rPr>
      </w:pP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4 = "Widowed" </w:t>
      </w:r>
    </w:p>
    <w:p w:rsidR="2C3AB58B" w:rsidP="5DAF872D" w:rsidRDefault="2C3AB58B" w14:paraId="46635384" w14:textId="09E3475E">
      <w:pPr>
        <w:pStyle w:val="Normal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5:56:46.875Z" w:id="1928852843">
        <w:r w:rsidRPr="5DAF872D" w:rsidR="2C3AB58B">
          <w:rPr>
            <w:rFonts w:ascii="Segoe UI" w:hAnsi="Segoe UI" w:eastAsia="Times New Roman" w:cs="Segoe UI"/>
            <w:color w:val="201F1E"/>
            <w:sz w:val="23"/>
            <w:szCs w:val="23"/>
          </w:rPr>
          <w:t>5= In a relationship</w:t>
        </w:r>
      </w:ins>
    </w:p>
    <w:p w:rsidR="001335EC" w:rsidP="002B619A" w:rsidRDefault="001335EC" w14:paraId="7D6DEA7E" w14:textId="7CC9F01C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="001335EC" w:rsidP="002B619A" w:rsidRDefault="00A8592E" w14:paraId="6A0D6A9D" w14:textId="0396BDA8">
      <w:pPr>
        <w:widowControl/>
        <w:shd w:val="clear" w:color="auto" w:fill="FFFFFF"/>
        <w:spacing w:after="0" w:line="240" w:lineRule="auto"/>
        <w:textAlignment w:val="baseline"/>
        <w:rPr>
          <w:ins w:author="Diez, Stephanie" w:date="2021-01-27T15:14:00Z" w:id="1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27T15:18:00Z" w:id="2">
        <w:r>
          <w:rPr>
            <w:rFonts w:ascii="Segoe UI" w:hAnsi="Segoe UI" w:eastAsia="Times New Roman" w:cs="Segoe UI"/>
            <w:color w:val="201F1E"/>
            <w:sz w:val="23"/>
            <w:szCs w:val="23"/>
          </w:rPr>
          <w:t>***</w:t>
        </w:r>
      </w:ins>
      <w:ins w:author="Diez, Stephanie" w:date="2021-01-27T15:14:00Z" w:id="3">
        <w:r w:rsidR="003E3FCF">
          <w:rPr>
            <w:rFonts w:ascii="Segoe UI" w:hAnsi="Segoe UI" w:eastAsia="Times New Roman" w:cs="Segoe UI"/>
            <w:color w:val="201F1E"/>
            <w:sz w:val="23"/>
            <w:szCs w:val="23"/>
          </w:rPr>
          <w:t>We should include if they have a significant other listed on their contacts to determine relationship status upon admittance</w:t>
        </w:r>
      </w:ins>
    </w:p>
    <w:p w:rsidR="003E3FCF" w:rsidP="002B619A" w:rsidRDefault="003E3FCF" w14:paraId="108C1E4D" w14:textId="55EA24A3">
      <w:pPr>
        <w:widowControl/>
        <w:shd w:val="clear" w:color="auto" w:fill="FFFFFF"/>
        <w:spacing w:after="0" w:line="240" w:lineRule="auto"/>
        <w:textAlignment w:val="baseline"/>
        <w:rPr>
          <w:ins w:author="Diez, Stephanie" w:date="2021-01-27T15:14:00Z" w:id="4"/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3E3FCF" w:rsidP="002B619A" w:rsidRDefault="00A8592E" w14:paraId="128C57D6" w14:textId="049EAB3D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27T15:18:00Z" w:id="5">
        <w:r>
          <w:rPr>
            <w:rFonts w:ascii="Segoe UI" w:hAnsi="Segoe UI" w:eastAsia="Times New Roman" w:cs="Segoe UI"/>
            <w:color w:val="201F1E"/>
            <w:sz w:val="23"/>
            <w:szCs w:val="23"/>
          </w:rPr>
          <w:t>***</w:t>
        </w:r>
      </w:ins>
      <w:commentRangeStart w:id="6"/>
      <w:ins w:author="Diez, Stephanie" w:date="2021-01-27T15:14:00Z" w:id="7">
        <w:r w:rsidR="003E3FCF">
          <w:rPr>
            <w:rFonts w:ascii="Segoe UI" w:hAnsi="Segoe UI" w:eastAsia="Times New Roman" w:cs="Segoe UI"/>
            <w:color w:val="201F1E"/>
            <w:sz w:val="23"/>
            <w:szCs w:val="23"/>
          </w:rPr>
          <w:t>Add</w:t>
        </w:r>
      </w:ins>
      <w:ins w:author="Diez, Stephanie" w:date="2021-01-27T15:15:00Z" w:id="8">
        <w:r w:rsidR="003E3FC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itional variable: Referral source </w:t>
        </w:r>
        <w:commentRangeEnd w:id="6"/>
        <w:r w:rsidR="003E3FCF">
          <w:rPr>
            <w:rStyle w:val="CommentReference"/>
          </w:rPr>
          <w:commentReference w:id="6"/>
        </w:r>
      </w:ins>
    </w:p>
    <w:p w:rsidRPr="002B619A" w:rsidR="002B619A" w:rsidP="002B619A" w:rsidRDefault="002B619A" w14:paraId="63E025D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2918B213" w14:textId="49A5BB6F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12.62Z" w:id="1496880267">
        <w:r w:rsidRPr="5DAF872D" w:rsidR="3EDA0095">
          <w:rPr>
            <w:rFonts w:ascii="Segoe UI" w:hAnsi="Segoe UI" w:eastAsia="Times New Roman" w:cs="Segoe UI"/>
            <w:color w:val="201F1E"/>
            <w:sz w:val="23"/>
            <w:szCs w:val="23"/>
          </w:rPr>
          <w:t>5</w:t>
        </w:r>
      </w:ins>
      <w:del w:author="Diez, Stephanie" w:date="2021-01-30T16:08:12.395Z" w:id="637256067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7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. DOB —&gt; Mostly already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included</w:t>
      </w:r>
      <w:proofErr w:type="gramEnd"/>
    </w:p>
    <w:p w:rsidRPr="002B619A" w:rsidR="002B619A" w:rsidP="002B619A" w:rsidRDefault="002B619A" w14:paraId="33745E3E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1250341D" w14:textId="1904E164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14.784Z" w:id="1119016118">
        <w:r w:rsidRPr="5DAF872D" w:rsidR="207DF0E5">
          <w:rPr>
            <w:rFonts w:ascii="Segoe UI" w:hAnsi="Segoe UI" w:eastAsia="Times New Roman" w:cs="Segoe UI"/>
            <w:color w:val="201F1E"/>
            <w:sz w:val="23"/>
            <w:szCs w:val="23"/>
          </w:rPr>
          <w:t>6</w:t>
        </w:r>
      </w:ins>
      <w:del w:author="Diez, Stephanie" w:date="2021-01-30T16:08:14.541Z" w:id="172444277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8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. </w:t>
      </w: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AgeAtAdmit</w:t>
      </w: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—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&gt;  Mostly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already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included</w:t>
      </w:r>
      <w:proofErr w:type="gramEnd"/>
    </w:p>
    <w:p w:rsidRPr="002B619A" w:rsidR="002B619A" w:rsidP="002B619A" w:rsidRDefault="002B619A" w14:paraId="29EBE9DE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5A77BF5D" w14:textId="64617A0C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17.274Z" w:id="813068330">
        <w:r w:rsidRPr="5DAF872D" w:rsidR="373D8638">
          <w:rPr>
            <w:rFonts w:ascii="Segoe UI" w:hAnsi="Segoe UI" w:eastAsia="Times New Roman" w:cs="Segoe UI"/>
            <w:color w:val="201F1E"/>
            <w:sz w:val="23"/>
            <w:szCs w:val="23"/>
          </w:rPr>
          <w:t>7</w:t>
        </w:r>
      </w:ins>
      <w:del w:author="Diez, Stephanie" w:date="2021-01-30T16:08:17.068Z" w:id="225056245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9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. Age —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&gt;  Mostly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already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included</w:t>
      </w:r>
      <w:proofErr w:type="gramEnd"/>
    </w:p>
    <w:p w:rsidRPr="002B619A" w:rsidR="002B619A" w:rsidP="002B619A" w:rsidRDefault="002B619A" w14:paraId="3EF54B32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63529308" w14:textId="63127CA5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20.916Z" w:id="834327940">
        <w:r w:rsidRPr="5DAF872D" w:rsidR="67CE8EC6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t>8</w:t>
        </w:r>
      </w:ins>
      <w:del w:author="Diez, Stephanie" w:date="2021-01-30T16:08:20.531Z" w:id="734494754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10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. Grade —&gt; Sometimes included, sometimes must be searched in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the  Application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: Adult/Parent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Application“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. Typically, it is the first entry in the right box (the box below the photo) where the notes are included. Here sometimes, there is a figure and sometimes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College“ or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 something like this. We should decide, how we code College (14?)</w:t>
      </w:r>
    </w:p>
    <w:p w:rsidRPr="002B619A" w:rsidR="002B619A" w:rsidP="002B619A" w:rsidRDefault="002B619A" w14:paraId="71DF79E3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2553ED75" w14:textId="11F6AC5D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1-30T16:08:23.929Z" w:id="416518587">
        <w:r w:rsidRPr="5DAF872D" w:rsidR="4C6B7B35">
          <w:rPr>
            <w:rFonts w:ascii="Segoe UI" w:hAnsi="Segoe UI" w:eastAsia="Times New Roman" w:cs="Segoe UI"/>
            <w:color w:val="201F1E"/>
            <w:sz w:val="23"/>
            <w:szCs w:val="23"/>
          </w:rPr>
          <w:t>9</w:t>
        </w:r>
      </w:ins>
      <w:del w:author="Diez, Stephanie" w:date="2021-01-30T16:08:23.764Z" w:id="1628187687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11</w:delText>
        </w:r>
      </w:del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>. Ethnicity:</w:t>
      </w:r>
    </w:p>
    <w:p w:rsidRPr="002B619A" w:rsidR="002B619A" w:rsidP="002B619A" w:rsidRDefault="002B619A" w14:paraId="1FC95BE0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0AD666F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0 = "Not Hispanic or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Latino“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5E38A2E3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"Hispanic o</w:t>
      </w:r>
      <w:r>
        <w:rPr>
          <w:rFonts w:ascii="Segoe UI" w:hAnsi="Segoe UI" w:eastAsia="Times New Roman" w:cs="Segoe UI"/>
          <w:color w:val="201F1E"/>
          <w:sz w:val="23"/>
          <w:szCs w:val="23"/>
        </w:rPr>
        <w:t>r</w:t>
      </w: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Latino" </w:t>
      </w:r>
    </w:p>
    <w:p w:rsidRPr="002B619A" w:rsidR="002B619A" w:rsidP="002B619A" w:rsidRDefault="002B619A" w14:paraId="3DCDCF2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1B911291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278200C5" w14:textId="335DBC9D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6:08:26.965Z" w:id="1951068212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12</w:delText>
        </w:r>
      </w:del>
      <w:ins w:author="Diez, Stephanie" w:date="2021-01-30T16:08:27.12Z" w:id="404435655">
        <w:r w:rsidRPr="5DAF872D" w:rsidR="0069FF68">
          <w:rPr>
            <w:rFonts w:ascii="Segoe UI" w:hAnsi="Segoe UI" w:eastAsia="Times New Roman" w:cs="Segoe UI"/>
            <w:color w:val="201F1E"/>
            <w:sz w:val="23"/>
            <w:szCs w:val="23"/>
          </w:rPr>
          <w:t>10</w:t>
        </w:r>
      </w:ins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. </w:t>
      </w:r>
      <w:commentRangeStart w:id="9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Religion —&gt; </w:t>
      </w:r>
      <w:commentRangeEnd w:id="9"/>
      <w:r>
        <w:rPr>
          <w:rStyle w:val="CommentReference"/>
        </w:rPr>
        <w:commentReference w:id="9"/>
      </w: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Probably, we should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shorted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 the list and take some to “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other“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, but let it decide later, the info is sometimes included, sometimes it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has to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 be searched in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the  “</w:t>
      </w:r>
      <w:proofErr w:type="gramEnd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 xml:space="preserve">Application: Adult/Parent </w:t>
      </w:r>
      <w:proofErr w:type="gramStart"/>
      <w:r w:rsidRPr="5DAF872D" w:rsidR="002B619A">
        <w:rPr>
          <w:rFonts w:ascii="Segoe UI" w:hAnsi="Segoe UI" w:eastAsia="Times New Roman" w:cs="Segoe UI"/>
          <w:color w:val="201F1E"/>
          <w:sz w:val="23"/>
          <w:szCs w:val="23"/>
          <w:highlight w:val="yellow"/>
        </w:rPr>
        <w:t>Application“</w:t>
      </w:r>
      <w:proofErr w:type="gramEnd"/>
    </w:p>
    <w:p w:rsidRPr="002B619A" w:rsidR="002B619A" w:rsidP="002B619A" w:rsidRDefault="002B619A" w14:paraId="416452F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40CFBFEC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Christian“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7D0293A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2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Catholic“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66E856F8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Methodist“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7A5D637F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4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Jewish“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6BBF058E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5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Presbyterian“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1A4513B2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6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Atheist“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671157EC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7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Agnostic“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1F66E4C9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8 = "Unitarian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Universalist“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4963A3A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9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Protestant“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0E89ECBA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10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other“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5C4B51BE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11 = "none ‎/not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declared“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508BCC60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12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Muslim“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1E2C5D5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13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Lutheran“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27066E23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14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LDS“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3CBBF4C7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15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Hindu“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11AA5BC0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16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Evangelical“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4F8E85FA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17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Episcopal“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29B6AEA0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18 = "Congregational (UCC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)“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6055EBB1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19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Buddhist“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5DAF872D" w:rsidRDefault="002B619A" w14:paraId="5B3FCEA6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ins w:author="Diez, Stephanie" w:date="2021-01-30T16:07:56.077Z" w:id="1431268977"/>
          <w:rFonts w:ascii="Segoe UI" w:hAnsi="Segoe UI" w:eastAsia="Times New Roman" w:cs="Segoe UI"/>
          <w:color w:val="201F1E"/>
          <w:sz w:val="23"/>
          <w:szCs w:val="23"/>
        </w:rPr>
      </w:pPr>
    </w:p>
    <w:p w:rsidR="440F14F5" w:rsidP="5DAF872D" w:rsidRDefault="440F14F5" w14:paraId="3F3E3A3D" w14:textId="10AA58CB">
      <w:pPr>
        <w:pStyle w:val="Normal"/>
        <w:ind w:left="0"/>
        <w:rPr>
          <w:ins w:author="Diez, Stephanie" w:date="2021-01-30T16:08:36.517Z" w:id="1066065648"/>
          <w:rFonts w:ascii="Segoe UI" w:hAnsi="Segoe UI" w:eastAsia="Segoe UI" w:cs="Segoe UI"/>
          <w:noProof w:val="0"/>
          <w:sz w:val="23"/>
          <w:szCs w:val="23"/>
          <w:lang w:val="en-US"/>
        </w:rPr>
        <w:pPrChange w:author="Diez, Stephanie" w:date="2021-01-30T16:08:30.606Z">
          <w:pPr>
            <w:pStyle w:val="ListParagraph"/>
            <w:numPr>
              <w:ilvl w:val="0"/>
              <w:numId w:val="1"/>
            </w:numPr>
          </w:pPr>
        </w:pPrChange>
      </w:pPr>
      <w:ins w:author="Diez, Stephanie" w:date="2021-01-30T16:08:33.223Z" w:id="395626200">
        <w:r w:rsidRPr="5DAF872D" w:rsidR="440F14F5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 xml:space="preserve">11. </w:t>
        </w:r>
      </w:ins>
      <w:ins w:author="Diez, Stephanie" w:date="2021-01-30T16:07:56.489Z" w:id="74869167">
        <w:r w:rsidRPr="5DAF872D" w:rsidR="1681618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Phase1_Intesive</w:t>
        </w:r>
      </w:ins>
    </w:p>
    <w:p w:rsidR="4F4F8ED9" w:rsidP="5DAF872D" w:rsidRDefault="4F4F8ED9" w14:paraId="35DF5670" w14:textId="46FA9456">
      <w:pPr>
        <w:pStyle w:val="Normal"/>
        <w:ind w:left="0"/>
        <w:rPr>
          <w:ins w:author="Diez, Stephanie" w:date="2021-01-30T16:08:44.88Z" w:id="2022926758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8:44.435Z" w:id="1042421450">
        <w:r>
          <w:tab/>
        </w:r>
        <w:r w:rsidRPr="5DAF872D" w:rsidR="4F4F8ED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4F4F8ED9" w:rsidP="5DAF872D" w:rsidRDefault="4F4F8ED9" w14:paraId="15870D12" w14:textId="73FEF1F5">
      <w:pPr>
        <w:pStyle w:val="Normal"/>
        <w:ind w:left="0"/>
        <w:rPr>
          <w:ins w:author="Diez, Stephanie" w:date="2021-01-30T16:07:56.489Z" w:id="644935044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8:48.023Z" w:id="2026742529">
        <w:r>
          <w:tab/>
        </w:r>
        <w:r w:rsidRPr="5DAF872D" w:rsidR="4F4F8ED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4F4F8ED9" w:rsidP="5DAF872D" w:rsidRDefault="4F4F8ED9" w14:paraId="128C5123" w14:textId="13C75FCD">
      <w:pPr>
        <w:pStyle w:val="Normal"/>
        <w:ind w:left="0"/>
        <w:rPr>
          <w:ins w:author="Diez, Stephanie" w:date="2021-01-30T16:08:57.159Z" w:id="43435196"/>
          <w:rFonts w:ascii="Segoe UI" w:hAnsi="Segoe UI" w:eastAsia="Segoe UI" w:cs="Segoe UI"/>
          <w:noProof w:val="0"/>
          <w:sz w:val="23"/>
          <w:szCs w:val="23"/>
          <w:lang w:val="en-US"/>
        </w:rPr>
        <w:pPrChange w:author="Diez, Stephanie" w:date="2021-01-30T16:08:52.749Z">
          <w:pPr>
            <w:pStyle w:val="ListParagraph"/>
            <w:numPr>
              <w:ilvl w:val="0"/>
              <w:numId w:val="1"/>
            </w:numPr>
          </w:pPr>
        </w:pPrChange>
      </w:pPr>
      <w:ins w:author="Diez, Stephanie" w:date="2021-01-30T16:08:54.991Z" w:id="1159322774">
        <w:r w:rsidRPr="5DAF872D" w:rsidR="4F4F8ED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 xml:space="preserve">12. </w:t>
        </w:r>
      </w:ins>
      <w:ins w:author="Diez, Stephanie" w:date="2021-01-30T16:07:56.49Z" w:id="78367297">
        <w:r w:rsidRPr="5DAF872D" w:rsidR="1681618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Phase2_OpenWorld</w:t>
        </w:r>
      </w:ins>
    </w:p>
    <w:p w:rsidR="09DC8ED1" w:rsidP="5DAF872D" w:rsidRDefault="09DC8ED1" w14:paraId="192D54E7" w14:textId="46FA9456">
      <w:pPr>
        <w:pStyle w:val="Normal"/>
        <w:ind w:left="0"/>
        <w:rPr>
          <w:ins w:author="Diez, Stephanie" w:date="2021-01-30T16:08:57.943Z" w:id="438356024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8:57.943Z" w:id="276615259">
        <w:r>
          <w:tab/>
        </w:r>
        <w:r w:rsidRPr="5DAF872D" w:rsidR="09DC8ED1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09DC8ED1" w:rsidP="5DAF872D" w:rsidRDefault="09DC8ED1" w14:paraId="3B2A5B40" w14:textId="684BC230">
      <w:pPr>
        <w:pStyle w:val="Normal"/>
        <w:ind w:left="0"/>
        <w:rPr>
          <w:ins w:author="Diez, Stephanie" w:date="2021-01-30T16:07:56.49Z" w:id="1529101507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8:57.943Z" w:id="89275071">
        <w:r>
          <w:tab/>
        </w:r>
        <w:r w:rsidRPr="5DAF872D" w:rsidR="09DC8ED1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09DC8ED1" w:rsidP="65CCEC81" w:rsidRDefault="09DC8ED1" w14:paraId="463F1059" w14:textId="68A9B3F8">
      <w:pPr>
        <w:pStyle w:val="Normal"/>
        <w:ind w:left="0"/>
        <w:rPr>
          <w:ins w:author="Diez, Stephanie" w:date="2021-01-30T16:09:06.149Z" w:id="1633384617"/>
          <w:rFonts w:ascii="Segoe UI" w:hAnsi="Segoe UI" w:eastAsia="Segoe UI" w:cs="Segoe UI"/>
          <w:noProof w:val="0"/>
          <w:sz w:val="23"/>
          <w:szCs w:val="23"/>
          <w:lang w:val="en-US"/>
        </w:rPr>
        <w:pPrChange w:author="Diez, Stephanie" w:date="2021-01-30T16:09:02.331Z">
          <w:pPr>
            <w:pStyle w:val="ListParagraph"/>
            <w:numPr>
              <w:ilvl w:val="0"/>
              <w:numId w:val="1"/>
            </w:numPr>
          </w:pPr>
        </w:pPrChange>
      </w:pPr>
      <w:ins w:author="Diez, Stephanie" w:date="2021-01-30T16:09:04.532Z" w:id="216076365">
        <w:r w:rsidRPr="65CCEC81" w:rsidR="09DC8ED1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 xml:space="preserve">13. </w:t>
        </w:r>
      </w:ins>
      <w:ins w:author="Diez, Stephanie" w:date="2021-01-30T16:07:56.492Z" w:id="2147307798">
        <w:r w:rsidRPr="65CCEC81" w:rsidR="1681618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Phase3_</w:t>
        </w:r>
      </w:ins>
      <w:ins w:author="Diez, Stephanie" w:date="2021-02-03T16:16:59.914Z" w:id="1741481843">
        <w:r w:rsidRPr="65CCEC81" w:rsidR="064E8B0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Sustainabili</w:t>
        </w:r>
      </w:ins>
      <w:ins w:author="Diez, Stephanie" w:date="2021-02-03T16:17:00.163Z" w:id="1045903010">
        <w:r w:rsidRPr="65CCEC81" w:rsidR="064E8B0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ty</w:t>
        </w:r>
      </w:ins>
    </w:p>
    <w:p w:rsidR="7A879B25" w:rsidP="5DAF872D" w:rsidRDefault="7A879B25" w14:paraId="6949205B" w14:textId="46FA9456">
      <w:pPr>
        <w:pStyle w:val="Normal"/>
        <w:ind w:left="0"/>
        <w:rPr>
          <w:ins w:author="Diez, Stephanie" w:date="2021-01-30T16:09:06.638Z" w:id="1910187712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9:06.638Z" w:id="114854963">
        <w:r>
          <w:tab/>
        </w:r>
        <w:r w:rsidRPr="5DAF872D" w:rsidR="7A879B25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7A879B25" w:rsidP="5DAF872D" w:rsidRDefault="7A879B25" w14:paraId="2146D53E" w14:textId="27A2613B">
      <w:pPr>
        <w:pStyle w:val="Normal"/>
        <w:ind w:left="0"/>
        <w:rPr>
          <w:ins w:author="Diez, Stephanie" w:date="2021-01-30T16:07:56.492Z" w:id="174636838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Diez, Stephanie" w:date="2021-01-30T16:09:06.638Z" w:id="1827237576">
        <w:r>
          <w:tab/>
        </w:r>
      </w:ins>
      <w:ins w:author="Diez, Stephanie" w:date="2021-01-30T16:09:06.638Z" w:id="1234517657">
        <w:r w:rsidRPr="65CCEC81" w:rsidR="7A879B25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7A879B25" w:rsidP="65CCEC81" w:rsidRDefault="7A879B25" w14:paraId="562FC33E">
      <w:pPr>
        <w:pStyle w:val="Normal"/>
        <w:ind w:left="0"/>
        <w:rPr>
          <w:ins w:author="Diez, Stephanie" w:date="2021-01-30T16:07:56.492Z" w:id="1873341402"/>
          <w:rFonts w:ascii="Segoe UI" w:hAnsi="Segoe UI" w:eastAsia="Segoe UI" w:cs="Segoe UI"/>
          <w:noProof w:val="0"/>
          <w:sz w:val="23"/>
          <w:szCs w:val="23"/>
          <w:lang w:val="en-US"/>
        </w:rPr>
      </w:pPr>
    </w:p>
    <w:p w:rsidR="5DAF872D" w:rsidP="65CCEC81" w:rsidRDefault="5DAF872D" w14:paraId="07F58EF5" w14:textId="12EC6684">
      <w:pPr>
        <w:pStyle w:val="Normal"/>
        <w:shd w:val="clear" w:color="auto" w:fill="FFFFFF" w:themeFill="background1"/>
        <w:spacing w:after="0" w:line="240" w:lineRule="auto"/>
        <w:rPr>
          <w:ins w:author="Guest User" w:date="2021-01-31T18:36:56.319Z" w:id="472078479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6:46.586Z" w:id="744297404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14. Phase1_3: </w:t>
        </w:r>
      </w:ins>
    </w:p>
    <w:p w:rsidR="5DAF872D" w:rsidP="5DAF872D" w:rsidRDefault="5DAF872D" w14:paraId="5D2AECD6" w14:textId="24B2FCBC">
      <w:pPr>
        <w:pStyle w:val="Normal"/>
        <w:shd w:val="clear" w:color="auto" w:fill="FFFFFF" w:themeFill="background1"/>
        <w:spacing w:after="0" w:line="240" w:lineRule="auto"/>
        <w:rPr>
          <w:ins w:author="Guest User" w:date="2021-01-31T18:37:02.429Z" w:id="2672054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6:46.586Z" w:id="922934127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 1 </w:t>
        </w:r>
      </w:ins>
      <w:ins w:author="Guest User" w:date="2021-01-31T18:37:00.55Z" w:id="225998744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= </w:t>
        </w:r>
      </w:ins>
      <w:ins w:author="Guest User" w:date="2021-01-31T18:36:46.586Z" w:id="1645672968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>Phase1_Intensive</w:t>
        </w:r>
      </w:ins>
    </w:p>
    <w:p w:rsidR="659263A8" w:rsidP="65CCEC81" w:rsidRDefault="659263A8" w14:paraId="2A6DC4F3" w14:textId="56DED43E">
      <w:pPr>
        <w:pStyle w:val="Normal"/>
        <w:shd w:val="clear" w:color="auto" w:fill="FFFFFF" w:themeFill="background1"/>
        <w:spacing w:after="0" w:line="240" w:lineRule="auto"/>
        <w:rPr>
          <w:ins w:author="Guest User" w:date="2021-01-31T18:37:14.456Z" w:id="191879678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7:05.198Z" w:id="2135135505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 </w:t>
        </w:r>
      </w:ins>
      <w:ins w:author="Guest User" w:date="2021-01-31T18:37:14.045Z" w:id="1629783383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>2 = Phase2_OpenWorld</w:t>
        </w:r>
      </w:ins>
    </w:p>
    <w:p w:rsidR="659263A8" w:rsidP="65CCEC81" w:rsidRDefault="659263A8" w14:paraId="766ACF21" w14:textId="799826CF">
      <w:pPr>
        <w:pStyle w:val="Normal"/>
        <w:shd w:val="clear" w:color="auto" w:fill="FFFFFF" w:themeFill="background1"/>
        <w:spacing w:after="0" w:line="240" w:lineRule="auto"/>
        <w:rPr>
          <w:ins w:author="Guest User" w:date="2021-01-31T18:36:17.618Z" w:id="93269626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7:25.053Z" w:id="595564688">
        <w:r w:rsidRPr="65CCEC81" w:rsidR="659263A8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 3 = Phase3_</w:t>
        </w:r>
      </w:ins>
      <w:ins w:author="Diez, Stephanie" w:date="2021-02-03T16:14:22.296Z" w:id="1930058341">
        <w:r w:rsidRPr="65CCEC81" w:rsidR="7F3542C3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Sustainability </w:t>
        </w:r>
      </w:ins>
      <w:ins w:author="Guest User" w:date="2021-01-31T18:37:25.053Z" w:id="1392964920">
        <w:del w:author="Diez, Stephanie" w:date="2021-02-03T16:14:15.194Z" w:id="1228827423">
          <w:r w:rsidRPr="65CCEC81" w:rsidDel="659263A8">
            <w:rPr>
              <w:rFonts w:ascii="Segoe UI" w:hAnsi="Segoe UI" w:eastAsia="Times New Roman" w:cs="Segoe UI"/>
              <w:color w:val="201F1E"/>
              <w:sz w:val="23"/>
              <w:szCs w:val="23"/>
            </w:rPr>
            <w:delText>Recovery</w:delText>
          </w:r>
        </w:del>
      </w:ins>
    </w:p>
    <w:p w:rsidR="65CCEC81" w:rsidP="65CCEC81" w:rsidRDefault="65CCEC81" w14:paraId="052B720F" w14:textId="3353C9C6">
      <w:pPr>
        <w:pStyle w:val="Normal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39E79EFB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4Z" w:id="1574732081"/>
          <w:rFonts w:ascii="Segoe UI" w:hAnsi="Segoe UI" w:eastAsia="Times New Roman" w:cs="Segoe UI"/>
          <w:color w:val="201F1E"/>
          <w:sz w:val="23"/>
          <w:szCs w:val="23"/>
          <w:highlight w:val="yellow"/>
        </w:rPr>
      </w:pPr>
      <w:r w:rsidRPr="5DAF872D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13. </w:t>
      </w:r>
      <w:commentRangeStart w:id="10"/>
      <w:del w:author="Diez, Stephanie" w:date="2021-01-30T16:07:46.325Z" w:id="381088792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Current_Program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—&gt; </w:delText>
        </w:r>
      </w:del>
      <w:commentRangeEnd w:id="10"/>
      <w:r>
        <w:rPr>
          <w:rStyle w:val="CommentReference"/>
        </w:rPr>
        <w:commentReference w:id="10"/>
      </w:r>
      <w:del w:author="Diez, Stephanie" w:date="2021-01-30T16:07:46.325Z" w:id="854843945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Can be found in the box below the photo, see at the last entry.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Hilarie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explained us, that there is 1. “Intensive Program (Phase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1)“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, 2. “Community Offsite Program (Phase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2)“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which is the same as “Community Living Program (Open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World)“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, and 3. “Sustainability Program (Phase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3)“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which is the same as "Sustainability Program (Recovery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Support)“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; furthermore, there is 4. 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Outpatient“ which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 is very rare as most outpatients are in the Open World Phase. These four categories are for adults.</w:delText>
        </w:r>
      </w:del>
      <w:bookmarkStart w:name="_GoBack" w:id="11"/>
      <w:bookmarkEnd w:id="11"/>
    </w:p>
    <w:p w:rsidRPr="002B619A" w:rsidR="002B619A" w:rsidP="5DAF872D" w:rsidRDefault="002B619A" w14:paraId="05CAD383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4Z" w:id="1586831530"/>
          <w:rFonts w:ascii="Segoe UI" w:hAnsi="Segoe UI" w:eastAsia="Times New Roman" w:cs="Segoe UI"/>
          <w:color w:val="201F1E"/>
          <w:sz w:val="23"/>
          <w:szCs w:val="23"/>
          <w:highlight w:val="yellow"/>
        </w:rPr>
      </w:pPr>
    </w:p>
    <w:p w:rsidRPr="002B619A" w:rsidR="002B619A" w:rsidP="5DAF872D" w:rsidRDefault="002B619A" w14:paraId="5120F146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3Z" w:id="1796415297"/>
          <w:rFonts w:ascii="Segoe UI" w:hAnsi="Segoe UI" w:eastAsia="Times New Roman" w:cs="Segoe UI"/>
          <w:color w:val="201F1E"/>
          <w:sz w:val="23"/>
          <w:szCs w:val="23"/>
        </w:rPr>
      </w:pPr>
      <w:commentRangeStart w:id="12"/>
      <w:del w:author="Diez, Stephanie" w:date="2021-01-30T16:07:46.324Z" w:id="1788735066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For adolescents</w:delText>
        </w:r>
      </w:del>
      <w:commentRangeEnd w:id="12"/>
      <w:r>
        <w:rPr>
          <w:rStyle w:val="CommentReference"/>
        </w:rPr>
        <w:commentReference w:id="12"/>
      </w:r>
      <w:del w:author="Diez, Stephanie" w:date="2021-01-30T16:07:46.324Z" w:id="1817428741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, there are: 1. "Intensive Assessment Program (First 90+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days)“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, 2. “Intensive Sustainability Therapeutic (9-18 months), Digital Worrier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Program“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 xml:space="preserve">, 3. “Sustainability Living (Continuing 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Care)“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:</w:delText>
        </w:r>
      </w:del>
    </w:p>
    <w:p w:rsidRPr="002B619A" w:rsidR="002B619A" w:rsidP="5DAF872D" w:rsidRDefault="002B619A" w14:paraId="77D4FC78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3Z" w:id="879920631"/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5DAF872D" w:rsidRDefault="002B619A" w14:paraId="40E672F7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2Z" w:id="1824972337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6:07:46.323Z" w:id="15488832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1 = "Phase 1 - Intensive (Adult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)“</w:delText>
        </w:r>
      </w:del>
    </w:p>
    <w:p w:rsidRPr="002B619A" w:rsidR="002B619A" w:rsidP="5DAF872D" w:rsidRDefault="002B619A" w14:paraId="63D552CF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1Z" w:id="480373762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6:07:46.322Z" w:id="1060236594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2 = "Phase 2 - Community Offsite, Open World (Adult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 </w:delText>
        </w:r>
      </w:del>
    </w:p>
    <w:p w:rsidRPr="002B619A" w:rsidR="002B619A" w:rsidP="5DAF872D" w:rsidRDefault="002B619A" w14:paraId="09D6AA51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2Z" w:id="801580748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6:07:46.321Z" w:id="459668199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3 = "Phase 3 - Sustainability, Recovery (Adult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 </w:delText>
        </w:r>
      </w:del>
    </w:p>
    <w:p w:rsidRPr="002B619A" w:rsidR="002B619A" w:rsidP="5DAF872D" w:rsidRDefault="002B619A" w14:paraId="0B50941C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19Z" w:id="2147212658"/>
          <w:rFonts w:ascii="Segoe UI" w:hAnsi="Segoe UI" w:eastAsia="Times New Roman" w:cs="Segoe UI"/>
          <w:color w:val="201F1E"/>
          <w:sz w:val="23"/>
          <w:szCs w:val="23"/>
        </w:rPr>
      </w:pPr>
      <w:del w:author="Diez, Stephanie" w:date="2021-01-30T16:07:46.32Z" w:id="1980797652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4 = "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Outpatient“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 </w:delText>
        </w:r>
      </w:del>
    </w:p>
    <w:p w:rsidRPr="002B619A" w:rsidR="002B619A" w:rsidP="5DAF872D" w:rsidRDefault="002B619A" w14:paraId="2D4EAFDE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18Z" w:id="739837373"/>
          <w:rFonts w:ascii="Segoe UI" w:hAnsi="Segoe UI" w:eastAsia="Times New Roman" w:cs="Segoe UI"/>
          <w:color w:val="201F1E"/>
          <w:sz w:val="23"/>
          <w:szCs w:val="23"/>
          <w:highlight w:val="yellow"/>
        </w:rPr>
      </w:pPr>
      <w:del w:author="Diez, Stephanie" w:date="2021-01-30T16:07:46.319Z" w:id="1132332735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5 = "Phase 1 - Intensive Assessment Program (Adolescents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 </w:delText>
        </w:r>
      </w:del>
    </w:p>
    <w:p w:rsidRPr="002B619A" w:rsidR="002B619A" w:rsidP="5DAF872D" w:rsidRDefault="002B619A" w14:paraId="3EBDAC3E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16Z" w:id="473448782"/>
          <w:rFonts w:ascii="Segoe UI" w:hAnsi="Segoe UI" w:eastAsia="Times New Roman" w:cs="Segoe UI"/>
          <w:color w:val="201F1E"/>
          <w:sz w:val="23"/>
          <w:szCs w:val="23"/>
          <w:highlight w:val="yellow"/>
        </w:rPr>
      </w:pPr>
      <w:del w:author="Diez, Stephanie" w:date="2021-01-30T16:07:46.318Z" w:id="1408024266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6 = "Phase 2 - Digital Worrier (Adolescents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 </w:delText>
        </w:r>
      </w:del>
    </w:p>
    <w:p w:rsidRPr="002B619A" w:rsidR="002B619A" w:rsidP="5DAF872D" w:rsidRDefault="002B619A" w14:paraId="0D85A323" w14:textId="77777777">
      <w:pPr>
        <w:widowControl/>
        <w:shd w:val="clear" w:color="auto" w:fill="FFFFFF" w:themeFill="background1"/>
        <w:spacing w:after="0" w:line="240" w:lineRule="auto"/>
        <w:textAlignment w:val="baseline"/>
        <w:rPr>
          <w:del w:author="Diez, Stephanie" w:date="2021-01-30T16:07:46.314Z" w:id="287874714"/>
          <w:rFonts w:ascii="Segoe UI" w:hAnsi="Segoe UI" w:eastAsia="Times New Roman" w:cs="Segoe UI"/>
          <w:color w:val="201F1E"/>
          <w:sz w:val="23"/>
          <w:szCs w:val="23"/>
        </w:rPr>
      </w:pPr>
      <w:commentRangeStart w:id="13"/>
      <w:del w:author="Diez, Stephanie" w:date="2021-01-30T16:07:46.315Z" w:id="1259377162"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7 = "Phase 3 - Sustainability Living (Adolescents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  <w:highlight w:val="yellow"/>
          </w:rPr>
          <w:delText>)“</w:delText>
        </w:r>
        <w:r w:rsidRPr="5DAF872D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 </w:delText>
        </w:r>
      </w:del>
    </w:p>
    <w:p w:rsidRPr="002B619A" w:rsidR="000E3489" w:rsidP="5DAF872D" w:rsidRDefault="000E3489" w14:paraId="32AF1EFE" w14:textId="4DE97AF2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commentRangeEnd w:id="13"/>
      <w:r>
        <w:rPr>
          <w:rStyle w:val="CommentReference"/>
        </w:rPr>
        <w:commentReference w:id="13"/>
      </w:r>
    </w:p>
    <w:p w:rsidRPr="002B619A" w:rsidR="002B619A" w:rsidP="65CCEC81" w:rsidRDefault="002B619A" w14:paraId="01B46CDA" w14:textId="6635E1B9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1</w:t>
      </w:r>
      <w:ins w:author="Guest User" w:date="2021-01-31T18:37:29.983Z" w:id="831333230">
        <w:r w:rsidRPr="65CCEC81" w:rsidR="243748DA">
          <w:rPr>
            <w:rFonts w:ascii="Segoe UI" w:hAnsi="Segoe UI" w:eastAsia="Times New Roman" w:cs="Segoe UI"/>
            <w:color w:val="201F1E"/>
            <w:sz w:val="23"/>
            <w:szCs w:val="23"/>
          </w:rPr>
          <w:t>5</w:t>
        </w:r>
      </w:ins>
      <w:del w:author="Guest User" w:date="2021-01-31T18:37:29.871Z" w:id="950149438">
        <w:r w:rsidRPr="65CCEC81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4</w:delText>
        </w:r>
      </w:del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. 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Program_DOA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—&gt; Included near the photo</w:t>
      </w:r>
    </w:p>
    <w:p w:rsidRPr="002B619A" w:rsidR="002B619A" w:rsidP="002B619A" w:rsidRDefault="002B619A" w14:paraId="01C09CEC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65CCEC81" w:rsidRDefault="002B619A" w14:paraId="5550C647" w14:textId="1E9A935B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1</w:t>
      </w:r>
      <w:ins w:author="Guest User" w:date="2021-01-31T18:37:31.477Z" w:id="794317261">
        <w:r w:rsidRPr="65CCEC81" w:rsidR="1E628DCE">
          <w:rPr>
            <w:rFonts w:ascii="Segoe UI" w:hAnsi="Segoe UI" w:eastAsia="Times New Roman" w:cs="Segoe UI"/>
            <w:color w:val="201F1E"/>
            <w:sz w:val="23"/>
            <w:szCs w:val="23"/>
          </w:rPr>
          <w:t>6</w:t>
        </w:r>
      </w:ins>
      <w:del w:author="Guest User" w:date="2021-01-31T18:37:31.358Z" w:id="2062147716">
        <w:r w:rsidRPr="65CCEC81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5</w:delText>
        </w:r>
      </w:del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. 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Program_DOD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—&gt; Included near the photo</w:t>
      </w:r>
    </w:p>
    <w:p w:rsidRPr="002B619A" w:rsidR="002B619A" w:rsidP="002B619A" w:rsidRDefault="002B619A" w14:paraId="16D379A4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65CCEC81" w:rsidRDefault="002B619A" w14:paraId="49EE5155" w14:textId="4D7B47A6">
      <w:pPr>
        <w:widowControl/>
        <w:shd w:val="clear" w:color="auto" w:fill="FFFFFF" w:themeFill="background1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1</w:t>
      </w:r>
      <w:ins w:author="Guest User" w:date="2021-01-31T18:37:32.755Z" w:id="2016469839">
        <w:r w:rsidRPr="65CCEC81" w:rsidR="7DC728E4">
          <w:rPr>
            <w:rFonts w:ascii="Segoe UI" w:hAnsi="Segoe UI" w:eastAsia="Times New Roman" w:cs="Segoe UI"/>
            <w:color w:val="201F1E"/>
            <w:sz w:val="23"/>
            <w:szCs w:val="23"/>
          </w:rPr>
          <w:t>7</w:t>
        </w:r>
      </w:ins>
      <w:del w:author="Guest User" w:date="2021-01-31T18:37:32.651Z" w:id="1044823067">
        <w:r w:rsidRPr="65CCEC81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6</w:delText>
        </w:r>
      </w:del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. Race —&gt; Often already included, or must be search in the 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“</w:t>
      </w: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Application: Adult/Parent </w:t>
      </w:r>
      <w:proofErr w:type="gramStart"/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Application“</w:t>
      </w:r>
      <w:proofErr w:type="gramEnd"/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:</w:t>
      </w:r>
    </w:p>
    <w:p w:rsidRPr="002B619A" w:rsidR="002B619A" w:rsidP="002B619A" w:rsidRDefault="002B619A" w14:paraId="56B31207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002B619A" w:rsidRDefault="002B619A" w14:paraId="2EC782D1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1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White“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36F25176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2 = "Black African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American“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092BE4ED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3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Asian“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73FA0F64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4 = "Native American or </w:t>
      </w:r>
      <w:proofErr w:type="spell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Alaskian</w:t>
      </w:r>
      <w:proofErr w:type="spell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 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Native“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5B2D717A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5 = "</w:t>
      </w:r>
      <w:proofErr w:type="gramStart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Other“</w:t>
      </w:r>
      <w:proofErr w:type="gramEnd"/>
      <w:r w:rsidRPr="002B619A">
        <w:rPr>
          <w:rFonts w:ascii="Segoe UI" w:hAnsi="Segoe UI" w:eastAsia="Times New Roman" w:cs="Segoe UI"/>
          <w:color w:val="201F1E"/>
          <w:sz w:val="23"/>
          <w:szCs w:val="23"/>
        </w:rPr>
        <w:t> </w:t>
      </w:r>
    </w:p>
    <w:p w:rsidRPr="002B619A" w:rsidR="002B619A" w:rsidP="002B619A" w:rsidRDefault="002B619A" w14:paraId="796742CA" w14:textId="77777777">
      <w:pPr>
        <w:widowControl/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Pr="002B619A" w:rsidR="002B619A" w:rsidP="7F0B206B" w:rsidRDefault="002B619A" w14:paraId="097A27B0" w14:textId="01A9C7AE">
      <w:pPr>
        <w:widowControl/>
        <w:shd w:val="clear" w:color="auto" w:fill="FFFFFF" w:themeFill="background1"/>
        <w:spacing w:after="100" w:line="240" w:lineRule="auto"/>
        <w:textAlignment w:val="baseline"/>
        <w:rPr>
          <w:ins w:author="Guest User" w:date="2021-01-28T19:47:00Z" w:id="1952803935"/>
          <w:rFonts w:ascii="Segoe UI" w:hAnsi="Segoe UI" w:eastAsia="Times New Roman" w:cs="Segoe UI"/>
          <w:color w:val="201F1E"/>
          <w:sz w:val="23"/>
          <w:szCs w:val="23"/>
        </w:rPr>
      </w:pPr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1</w:t>
      </w:r>
      <w:ins w:author="Guest User" w:date="2021-01-31T18:37:35.205Z" w:id="1972641772">
        <w:r w:rsidRPr="65CCEC81" w:rsidR="74F32BDE">
          <w:rPr>
            <w:rFonts w:ascii="Segoe UI" w:hAnsi="Segoe UI" w:eastAsia="Times New Roman" w:cs="Segoe UI"/>
            <w:color w:val="201F1E"/>
            <w:sz w:val="23"/>
            <w:szCs w:val="23"/>
          </w:rPr>
          <w:t>8</w:t>
        </w:r>
      </w:ins>
      <w:del w:author="Guest User" w:date="2021-01-31T18:37:35.056Z" w:id="1333295177">
        <w:r w:rsidRPr="65CCEC81" w:rsidDel="002B619A">
          <w:rPr>
            <w:rFonts w:ascii="Segoe UI" w:hAnsi="Segoe UI" w:eastAsia="Times New Roman" w:cs="Segoe UI"/>
            <w:color w:val="201F1E"/>
            <w:sz w:val="23"/>
            <w:szCs w:val="23"/>
          </w:rPr>
          <w:delText>7</w:delText>
        </w:r>
      </w:del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 xml:space="preserve">. </w:t>
      </w:r>
      <w:commentRangeStart w:id="1045580921"/>
      <w:r w:rsidRPr="65CCEC81" w:rsidR="002B619A">
        <w:rPr>
          <w:rFonts w:ascii="Segoe UI" w:hAnsi="Segoe UI" w:eastAsia="Times New Roman" w:cs="Segoe UI"/>
          <w:color w:val="201F1E"/>
          <w:sz w:val="23"/>
          <w:szCs w:val="23"/>
        </w:rPr>
        <w:t>Los —&gt; Is already included.</w:t>
      </w:r>
      <w:commentRangeEnd w:id="1045580921"/>
      <w:r>
        <w:rPr>
          <w:rStyle w:val="CommentReference"/>
        </w:rPr>
        <w:commentReference w:id="1045580921"/>
      </w:r>
    </w:p>
    <w:p w:rsidR="004077CD" w:rsidP="004077CD" w:rsidRDefault="004077CD" w14:paraId="2D1B4797" w14:textId="49419C42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01Z" w:id="955998293"/>
          <w:rFonts w:ascii="Segoe UI" w:hAnsi="Segoe UI" w:eastAsia="Times New Roman" w:cs="Segoe UI"/>
          <w:color w:val="201F1E"/>
          <w:sz w:val="23"/>
          <w:szCs w:val="23"/>
        </w:rPr>
      </w:pPr>
    </w:p>
    <w:p w:rsidR="5B2179CA" w:rsidP="004077CD" w:rsidRDefault="5B2179CA" w14:paraId="2E923506" w14:textId="0C66D3E5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2:00.883Z" w:id="109693468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14Z" w:id="1034680446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1</w:t>
        </w:r>
      </w:ins>
      <w:ins w:author="Guest User" w:date="2021-01-31T18:37:38.353Z" w:id="2051728290">
        <w:r w:rsidRPr="65CCEC81" w:rsidR="3B767BC1">
          <w:rPr>
            <w:rFonts w:ascii="Segoe UI" w:hAnsi="Segoe UI" w:eastAsia="Times New Roman" w:cs="Segoe UI"/>
            <w:color w:val="201F1E"/>
            <w:sz w:val="23"/>
            <w:szCs w:val="23"/>
          </w:rPr>
          <w:t>9</w:t>
        </w:r>
      </w:ins>
      <w:ins w:author="Guest User" w:date="2021-01-28T19:47:14Z" w:id="1203763636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.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DSM_Pr</w:t>
        </w:r>
      </w:ins>
      <w:ins w:author="Diez, Stephanie" w:date="2021-01-29T20:36:46.59Z" w:id="649577172">
        <w:r w:rsidRPr="65CCEC81" w:rsidR="074B2210">
          <w:rPr>
            <w:rFonts w:ascii="Segoe UI" w:hAnsi="Segoe UI" w:eastAsia="Times New Roman" w:cs="Segoe UI"/>
            <w:color w:val="201F1E"/>
            <w:sz w:val="23"/>
            <w:szCs w:val="23"/>
          </w:rPr>
          <w:t>imary</w:t>
        </w:r>
        <w:r w:rsidRPr="65CCEC81" w:rsidR="074B2210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Guest User" w:date="2021-01-28T19:47:14Z" w:id="1421121558">
        <w:del w:author="Diez, Stephanie" w:date="2021-01-29T20:36:43.562Z" w:id="1121892366">
          <w:r w:rsidRPr="65CCEC81" w:rsidDel="5B2179CA">
            <w:rPr>
              <w:rFonts w:ascii="Segoe UI" w:hAnsi="Segoe UI" w:eastAsia="Times New Roman" w:cs="Segoe UI"/>
              <w:color w:val="201F1E"/>
              <w:sz w:val="23"/>
              <w:szCs w:val="23"/>
            </w:rPr>
            <w:delText>emiere</w:delText>
          </w:r>
        </w:del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: </w:t>
        </w:r>
      </w:ins>
    </w:p>
    <w:p w:rsidR="0F32F98E" w:rsidP="65CCEC81" w:rsidRDefault="0F32F98E" w14:paraId="3D30D1E5" w14:textId="2FBBB466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2:44.331Z" w:id="1674215129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2:30.487Z" w:id="921217733">
        <w:r w:rsidRPr="65CCEC81" w:rsidR="0F32F98E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0 = No Diagnosis (not missing, missing is no entry)</w:t>
        </w:r>
      </w:ins>
    </w:p>
    <w:p w:rsidR="0F32F98E" w:rsidP="65CCEC81" w:rsidRDefault="0F32F98E" w14:paraId="23E355B8" w14:textId="038854F1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39Z" w:id="1819212577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2:58.829Z" w:id="1770453758">
        <w:r w:rsidRPr="65CCEC81" w:rsidR="0F32F98E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1 = </w:t>
        </w:r>
      </w:ins>
      <w:ins w:author="Guest User" w:date="2021-01-31T18:33:07.904Z" w:id="450338322">
        <w:r w:rsidRPr="65CCEC81" w:rsidR="0F32F98E">
          <w:rPr>
            <w:rFonts w:ascii="Segoe UI" w:hAnsi="Segoe UI" w:eastAsia="Times New Roman" w:cs="Segoe UI"/>
            <w:color w:val="201F1E"/>
            <w:sz w:val="23"/>
            <w:szCs w:val="23"/>
          </w:rPr>
          <w:t>Impulsive Control Disorder</w:t>
        </w:r>
      </w:ins>
    </w:p>
    <w:p w:rsidR="5B2179CA" w:rsidP="004077CD" w:rsidRDefault="5B2179CA" w14:paraId="33EDD569" w14:textId="402498A4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47.782Z" w:id="1825244865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47Z" w:id="1215725029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</w:t>
        </w:r>
      </w:ins>
      <w:ins w:author="Guest User" w:date="2021-01-31T18:33:13.919Z" w:id="940645141">
        <w:r w:rsidRPr="65CCEC81" w:rsidR="4F47DB4F">
          <w:rPr>
            <w:rFonts w:ascii="Segoe UI" w:hAnsi="Segoe UI" w:eastAsia="Times New Roman" w:cs="Segoe UI"/>
            <w:color w:val="201F1E"/>
            <w:sz w:val="23"/>
            <w:szCs w:val="23"/>
          </w:rPr>
          <w:t>2</w:t>
        </w:r>
      </w:ins>
      <w:ins w:author="Guest User" w:date="2021-01-28T19:47:47Z" w:id="931323985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=</w:t>
        </w:r>
      </w:ins>
      <w:ins w:author="Guest User" w:date="2021-01-28T19:47:47.27Z" w:id="2060447821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Diez, Stephanie" w:date="2021-01-30T16:09:31.088Z" w:id="621275926">
        <w:r w:rsidRPr="65CCEC81" w:rsidR="19755A3B">
          <w:rPr>
            <w:rFonts w:ascii="Segoe UI" w:hAnsi="Segoe UI" w:eastAsia="Times New Roman" w:cs="Segoe UI"/>
            <w:color w:val="201F1E"/>
            <w:sz w:val="23"/>
            <w:szCs w:val="23"/>
          </w:rPr>
          <w:t>Obsessive Compulsive Disorder</w:t>
        </w:r>
      </w:ins>
    </w:p>
    <w:p w:rsidR="5B2179CA" w:rsidP="004077CD" w:rsidRDefault="5B2179CA" w14:paraId="44DFDE5A" w14:textId="050C2E25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51.698Z" w:id="344125648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51.336Z" w:id="1053947935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Guest User" w:date="2021-01-31T18:33:18.799Z" w:id="2037761627">
        <w:r w:rsidRPr="65CCEC81" w:rsidR="179B311E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3 </w:t>
        </w:r>
      </w:ins>
      <w:ins w:author="Guest User" w:date="2021-01-28T19:47:51.336Z" w:id="1802148084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=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Diez, Stephanie" w:date="2021-01-30T16:09:33.655Z" w:id="914748096">
        <w:r w:rsidRPr="65CCEC81" w:rsidR="270AEE6C">
          <w:rPr>
            <w:rFonts w:ascii="Segoe UI" w:hAnsi="Segoe UI" w:eastAsia="Times New Roman" w:cs="Segoe UI"/>
            <w:color w:val="201F1E"/>
            <w:sz w:val="23"/>
            <w:szCs w:val="23"/>
          </w:rPr>
          <w:t>ADHD</w:t>
        </w:r>
      </w:ins>
    </w:p>
    <w:p w:rsidR="5B2179CA" w:rsidP="004077CD" w:rsidRDefault="5B2179CA" w14:paraId="61025E39" w14:textId="613BF3E7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55.54Z" w:id="121831849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55.157Z" w:id="323011619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Guest User" w:date="2021-01-31T18:33:24.733Z" w:id="28931705">
        <w:r w:rsidRPr="65CCEC81" w:rsidR="51EFD7D2">
          <w:rPr>
            <w:rFonts w:ascii="Segoe UI" w:hAnsi="Segoe UI" w:eastAsia="Times New Roman" w:cs="Segoe UI"/>
            <w:color w:val="201F1E"/>
            <w:sz w:val="23"/>
            <w:szCs w:val="23"/>
          </w:rPr>
          <w:t>4</w:t>
        </w:r>
      </w:ins>
      <w:ins w:author="Guest User" w:date="2021-01-28T19:47:55.157Z" w:id="941334228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=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Diez, Stephanie" w:date="2021-01-30T16:09:37.812Z" w:id="1421852956">
        <w:r w:rsidRPr="65CCEC81" w:rsidR="24B6005A">
          <w:rPr>
            <w:rFonts w:ascii="Segoe UI" w:hAnsi="Segoe UI" w:eastAsia="Times New Roman" w:cs="Segoe UI"/>
            <w:color w:val="201F1E"/>
            <w:sz w:val="23"/>
            <w:szCs w:val="23"/>
          </w:rPr>
          <w:t>Depression</w:t>
        </w:r>
      </w:ins>
      <w:ins w:author="Guest User" w:date="2021-01-31T18:33:29.398Z" w:id="1659063461">
        <w:r w:rsidRPr="65CCEC81" w:rsidR="4BDE4D7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(all forms)</w:t>
        </w:r>
      </w:ins>
    </w:p>
    <w:p w:rsidR="5B2179CA" w:rsidP="004077CD" w:rsidRDefault="5B2179CA" w14:paraId="37A7F12C" w14:textId="77E8D727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8:20.367Z" w:id="895372266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59.304Z" w:id="1947113701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Guest User" w:date="2021-01-31T18:33:34.334Z" w:id="971815954">
        <w:r w:rsidRPr="65CCEC81" w:rsidR="171C8C75">
          <w:rPr>
            <w:rFonts w:ascii="Segoe UI" w:hAnsi="Segoe UI" w:eastAsia="Times New Roman" w:cs="Segoe UI"/>
            <w:color w:val="201F1E"/>
            <w:sz w:val="23"/>
            <w:szCs w:val="23"/>
          </w:rPr>
          <w:t>5</w:t>
        </w:r>
      </w:ins>
      <w:ins w:author="Guest User" w:date="2021-01-28T19:48:00.584Z" w:id="2108593633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=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</w:t>
        </w:r>
      </w:ins>
      <w:ins w:author="Diez, Stephanie" w:date="2021-01-30T16:09:42.64Z" w:id="1408711710">
        <w:r w:rsidRPr="65CCEC81" w:rsidR="5CF94A78">
          <w:rPr>
            <w:rFonts w:ascii="Segoe UI" w:hAnsi="Segoe UI" w:eastAsia="Times New Roman" w:cs="Segoe UI"/>
            <w:color w:val="201F1E"/>
            <w:sz w:val="23"/>
            <w:szCs w:val="23"/>
          </w:rPr>
          <w:t>Anxiety</w:t>
        </w:r>
      </w:ins>
      <w:ins w:author="Guest User" w:date="2021-01-31T18:33:46.27Z" w:id="1585621181">
        <w:r w:rsidRPr="65CCEC81" w:rsidR="10E7882C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(all forms)</w:t>
        </w:r>
      </w:ins>
    </w:p>
    <w:p w:rsidR="5B2179CA" w:rsidP="004077CD" w:rsidRDefault="5B2179CA" w14:paraId="0E6E133A" w14:textId="0F479182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8:28.543Z" w:id="855705662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8:23.219Z" w:id="738886163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</w:t>
        </w:r>
      </w:ins>
      <w:ins w:author="Guest User" w:date="2021-01-31T18:33:48.594Z" w:id="2110188700">
        <w:r w:rsidRPr="65CCEC81" w:rsidR="46F76259">
          <w:rPr>
            <w:rFonts w:ascii="Segoe UI" w:hAnsi="Segoe UI" w:eastAsia="Times New Roman" w:cs="Segoe UI"/>
            <w:color w:val="201F1E"/>
            <w:sz w:val="23"/>
            <w:szCs w:val="23"/>
          </w:rPr>
          <w:t>6</w:t>
        </w:r>
      </w:ins>
      <w:ins w:author="Guest User" w:date="2021-01-28T19:48:23.219Z" w:id="2019550692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= </w:t>
        </w:r>
      </w:ins>
      <w:ins w:author="Guest User" w:date="2021-01-31T18:33:56.843Z" w:id="361442526">
        <w:r w:rsidRPr="65CCEC81" w:rsidR="06CD02B2">
          <w:rPr>
            <w:rFonts w:ascii="Segoe UI" w:hAnsi="Segoe UI" w:eastAsia="Times New Roman" w:cs="Segoe UI"/>
            <w:color w:val="201F1E"/>
            <w:sz w:val="23"/>
            <w:szCs w:val="23"/>
          </w:rPr>
          <w:t>Autism</w:t>
        </w:r>
      </w:ins>
    </w:p>
    <w:p w:rsidR="5B2179CA" w:rsidP="004077CD" w:rsidRDefault="5B2179CA" w14:paraId="5088DF96" w14:textId="73B03198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4:07.132Z" w:id="1129841246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8:31.634Z" w:id="570328754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</w:t>
        </w:r>
      </w:ins>
      <w:ins w:author="Guest User" w:date="2021-01-31T18:33:59.226Z" w:id="1496200958">
        <w:r w:rsidRPr="65CCEC81" w:rsidR="22C01BEC">
          <w:rPr>
            <w:rFonts w:ascii="Segoe UI" w:hAnsi="Segoe UI" w:eastAsia="Times New Roman" w:cs="Segoe UI"/>
            <w:color w:val="201F1E"/>
            <w:sz w:val="23"/>
            <w:szCs w:val="23"/>
          </w:rPr>
          <w:t>7</w:t>
        </w:r>
      </w:ins>
      <w:ins w:author="Guest User" w:date="2021-01-28T19:48:31.634Z" w:id="197984369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= </w:t>
        </w:r>
      </w:ins>
      <w:ins w:author="Guest User" w:date="2021-01-31T18:34:05.781Z" w:id="350579651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>PTSD</w:t>
        </w:r>
      </w:ins>
    </w:p>
    <w:p w:rsidR="511361D4" w:rsidP="65CCEC81" w:rsidRDefault="511361D4" w14:paraId="2DB50382" w14:textId="478D71E6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42.516Z" w:id="720910728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4:19.91Z" w:id="1815662666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8 = Personality Disorder </w:t>
        </w:r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</w:t>
        </w:r>
      </w:ins>
    </w:p>
    <w:p w:rsidR="511361D4" w:rsidP="65CCEC81" w:rsidRDefault="511361D4" w14:paraId="75811604" w14:textId="5CE7D858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4:57.428Z" w:id="76608434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44.554Z" w:id="2054290015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</w:t>
        </w:r>
      </w:ins>
      <w:ins w:author="Guest User" w:date="2021-01-31T18:34:19.91Z" w:id="24691371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>9 = Specific Learning Disorder</w:t>
        </w:r>
      </w:ins>
    </w:p>
    <w:p w:rsidR="511361D4" w:rsidP="65CCEC81" w:rsidRDefault="511361D4" w14:paraId="03799C11" w14:textId="21679784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13.568Z" w:id="713962534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4:59.422Z" w:id="1513981253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</w:t>
        </w:r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10 </w:t>
        </w:r>
      </w:ins>
      <w:ins w:author="Guest User" w:date="2021-01-31T18:35:13.15Z" w:id="894147833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>= Internet Gaming Disorder</w:t>
        </w:r>
      </w:ins>
    </w:p>
    <w:p w:rsidR="511361D4" w:rsidP="65CCEC81" w:rsidRDefault="511361D4" w14:paraId="4DD6E03E" w14:textId="440336EF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15.038Z" w:id="37266636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17.365Z" w:id="361901633"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</w:t>
        </w:r>
        <w:r w:rsidRPr="65CCEC81" w:rsidR="511361D4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11 = Binge Eating </w:t>
        </w:r>
      </w:ins>
    </w:p>
    <w:p w:rsidR="004077CD" w:rsidP="004077CD" w:rsidRDefault="004077CD" w14:paraId="7ADD0426" w14:textId="797201E4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13:41:06.036Z" w:id="145706498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13:40:59.995Z" w:id="614083842">
        <w:r w:rsidRPr="058A05F0" w:rsidR="3DEDCA1E">
          <w:rPr>
            <w:rFonts w:ascii="Segoe UI" w:hAnsi="Segoe UI" w:eastAsia="Times New Roman" w:cs="Segoe UI"/>
            <w:color w:val="201F1E"/>
            <w:sz w:val="23"/>
            <w:szCs w:val="23"/>
          </w:rPr>
          <w:t>12= Pervasiv</w:t>
        </w:r>
      </w:ins>
      <w:ins w:author="Diez, Stephanie" w:date="2021-02-11T13:41:05.876Z" w:id="1154852606">
        <w:r w:rsidRPr="058A05F0" w:rsidR="3DEDCA1E">
          <w:rPr>
            <w:rFonts w:ascii="Segoe UI" w:hAnsi="Segoe UI" w:eastAsia="Times New Roman" w:cs="Segoe UI"/>
            <w:color w:val="201F1E"/>
            <w:sz w:val="23"/>
            <w:szCs w:val="23"/>
          </w:rPr>
          <w:t>e Developmental Disorder</w:t>
        </w:r>
      </w:ins>
    </w:p>
    <w:p w:rsidR="3DEDCA1E" w:rsidP="058A05F0" w:rsidRDefault="3DEDCA1E" w14:paraId="1D18BE11" w14:textId="0FC77813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1:45:48.036Z" w:id="894814647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13:41:12.401Z" w:id="1317072000">
        <w:r w:rsidRPr="058A05F0" w:rsidR="3DEDCA1E">
          <w:rPr>
            <w:rFonts w:ascii="Segoe UI" w:hAnsi="Segoe UI" w:eastAsia="Times New Roman" w:cs="Segoe UI"/>
            <w:color w:val="201F1E"/>
            <w:sz w:val="23"/>
            <w:szCs w:val="23"/>
          </w:rPr>
          <w:t>13= Adjustment Disorder</w:t>
        </w:r>
      </w:ins>
    </w:p>
    <w:p w:rsidR="51CC6E25" w:rsidP="058A05F0" w:rsidRDefault="51CC6E25" w14:paraId="0638948A" w14:textId="34C1A047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14:22.592Z" w:id="1492177015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1:45:55.277Z" w:id="2142596883">
        <w:r w:rsidRPr="058A05F0" w:rsidR="51CC6E25">
          <w:rPr>
            <w:rFonts w:ascii="Segoe UI" w:hAnsi="Segoe UI" w:eastAsia="Times New Roman" w:cs="Segoe UI"/>
            <w:color w:val="201F1E"/>
            <w:sz w:val="23"/>
            <w:szCs w:val="23"/>
          </w:rPr>
          <w:t>14. Bipolar Disorder</w:t>
        </w:r>
      </w:ins>
    </w:p>
    <w:p w:rsidR="100E3886" w:rsidP="058A05F0" w:rsidRDefault="100E3886" w14:paraId="17077E12" w14:textId="66CA2278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42:46.854Z" w:id="1185554604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14:36.292Z" w:id="1512192844">
        <w:r w:rsidRPr="058A05F0" w:rsidR="100E3886">
          <w:rPr>
            <w:rFonts w:ascii="Segoe UI" w:hAnsi="Segoe UI" w:eastAsia="Times New Roman" w:cs="Segoe UI"/>
            <w:color w:val="201F1E"/>
            <w:sz w:val="23"/>
            <w:szCs w:val="23"/>
          </w:rPr>
          <w:t>15: Substance Abuse/Misuse</w:t>
        </w:r>
        <w:r w:rsidRPr="058A05F0" w:rsidR="100E3886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(all kinds)</w:t>
        </w:r>
      </w:ins>
    </w:p>
    <w:p w:rsidR="421DAB1C" w:rsidP="058A05F0" w:rsidRDefault="421DAB1C" w14:paraId="5C6E2EC1" w14:textId="7F6FC5FE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13:41:12.512Z" w:id="765368574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42:55.1Z" w:id="1715752849">
        <w:r w:rsidRPr="058A05F0" w:rsidR="421DAB1C">
          <w:rPr>
            <w:rFonts w:ascii="Segoe UI" w:hAnsi="Segoe UI" w:eastAsia="Times New Roman" w:cs="Segoe UI"/>
            <w:color w:val="201F1E"/>
            <w:sz w:val="23"/>
            <w:szCs w:val="23"/>
          </w:rPr>
          <w:t>16. Panic Disorder</w:t>
        </w:r>
      </w:ins>
    </w:p>
    <w:p w:rsidR="058A05F0" w:rsidP="058A05F0" w:rsidRDefault="058A05F0" w14:paraId="7BB84D97" w14:textId="50BB113A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15Z" w:id="1508062643"/>
          <w:rFonts w:ascii="Segoe UI" w:hAnsi="Segoe UI" w:eastAsia="Times New Roman" w:cs="Segoe UI"/>
          <w:color w:val="201F1E"/>
          <w:sz w:val="23"/>
          <w:szCs w:val="23"/>
        </w:rPr>
      </w:pPr>
    </w:p>
    <w:p w:rsidR="5B2179CA" w:rsidP="004077CD" w:rsidRDefault="5B2179CA" w14:paraId="6A62AA1F" w14:textId="527FF9CE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0.56Z" w:id="566147294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7:43.807Z" w:id="2085887667">
        <w:r w:rsidRPr="65CCEC81" w:rsidR="239DA0E1">
          <w:rPr>
            <w:rFonts w:ascii="Segoe UI" w:hAnsi="Segoe UI" w:eastAsia="Times New Roman" w:cs="Segoe UI"/>
            <w:color w:val="201F1E"/>
            <w:sz w:val="23"/>
            <w:szCs w:val="23"/>
          </w:rPr>
          <w:t>20</w:t>
        </w:r>
      </w:ins>
      <w:ins w:author="Guest User" w:date="2021-01-28T19:47:26Z" w:id="1437529189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. </w:t>
        </w:r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DSM_Second</w:t>
        </w:r>
      </w:ins>
      <w:ins w:author="Diez, Stephanie" w:date="2021-01-29T20:36:50.512Z" w:id="515865542">
        <w:r w:rsidRPr="65CCEC81" w:rsidR="4D759092">
          <w:rPr>
            <w:rFonts w:ascii="Segoe UI" w:hAnsi="Segoe UI" w:eastAsia="Times New Roman" w:cs="Segoe UI"/>
            <w:color w:val="201F1E"/>
            <w:sz w:val="23"/>
            <w:szCs w:val="23"/>
          </w:rPr>
          <w:t>ary</w:t>
        </w:r>
      </w:ins>
      <w:ins w:author="Guest User" w:date="2021-01-28T19:47:26Z" w:id="1426516296">
        <w:r w:rsidRPr="65CCEC81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:</w:t>
        </w:r>
      </w:ins>
    </w:p>
    <w:p w:rsidR="004077CD" w:rsidP="65CCEC81" w:rsidRDefault="004077CD" w14:paraId="5D6923E6" w14:textId="4059D309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0.994Z" w:id="165365289"/>
          <w:rFonts w:ascii="Segoe UI" w:hAnsi="Segoe UI" w:eastAsia="Times New Roman" w:cs="Segoe UI"/>
          <w:color w:val="201F1E"/>
          <w:sz w:val="23"/>
          <w:szCs w:val="23"/>
        </w:rPr>
      </w:pPr>
    </w:p>
    <w:p w:rsidR="004077CD" w:rsidP="65CCEC81" w:rsidRDefault="004077CD" w14:paraId="1BB24C83" w14:textId="599DC217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29Z" w:id="201319109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29Z" w:id="173200723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>0 = No Diagnosis (not missing, missing is no entry)</w:t>
        </w:r>
      </w:ins>
    </w:p>
    <w:p w:rsidR="004077CD" w:rsidP="65CCEC81" w:rsidRDefault="004077CD" w14:paraId="306FB572" w14:textId="038854F1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29Z" w:id="1387682905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29Z" w:id="1185302540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1 = Impulsive Control Disorder</w:t>
        </w:r>
      </w:ins>
    </w:p>
    <w:p w:rsidR="004077CD" w:rsidP="65CCEC81" w:rsidRDefault="004077CD" w14:paraId="4AEE8C6F" w14:textId="402498A4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Z" w:id="81564170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29Z" w:id="1501905342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2 = Obsessive Compulsive Disorder</w:t>
        </w:r>
      </w:ins>
    </w:p>
    <w:p w:rsidR="004077CD" w:rsidP="65CCEC81" w:rsidRDefault="004077CD" w14:paraId="7E92B8F6" w14:textId="050C2E25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Z" w:id="31143791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Z" w:id="356184647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3 = ADHD</w:t>
        </w:r>
      </w:ins>
    </w:p>
    <w:p w:rsidR="004077CD" w:rsidP="65CCEC81" w:rsidRDefault="004077CD" w14:paraId="164B940D" w14:textId="613BF3E7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1Z" w:id="261663539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Z" w:id="1231757028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4 = Depression (all forms)</w:t>
        </w:r>
      </w:ins>
    </w:p>
    <w:p w:rsidR="004077CD" w:rsidP="65CCEC81" w:rsidRDefault="004077CD" w14:paraId="1E5CD068" w14:textId="77E8D727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1Z" w:id="757174885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1Z" w:id="757452127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5 = Anxiety (all forms)</w:t>
        </w:r>
      </w:ins>
    </w:p>
    <w:p w:rsidR="004077CD" w:rsidP="65CCEC81" w:rsidRDefault="004077CD" w14:paraId="360B8CCC" w14:textId="0F479182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1Z" w:id="2052765109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1Z" w:id="1877258646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6 = Autism</w:t>
        </w:r>
      </w:ins>
    </w:p>
    <w:p w:rsidR="004077CD" w:rsidP="65CCEC81" w:rsidRDefault="004077CD" w14:paraId="5AD79172" w14:textId="73B03198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2Z" w:id="61932423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2Z" w:id="2134440111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7 = PTSD</w:t>
        </w:r>
      </w:ins>
    </w:p>
    <w:p w:rsidR="004077CD" w:rsidP="65CCEC81" w:rsidRDefault="004077CD" w14:paraId="7A1B93A5" w14:textId="478D71E6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2Z" w:id="134078053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2Z" w:id="600719051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8 = Personality Disorder       </w:t>
        </w:r>
      </w:ins>
    </w:p>
    <w:p w:rsidR="004077CD" w:rsidP="65CCEC81" w:rsidRDefault="004077CD" w14:paraId="32C73D73" w14:textId="5CE7D858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2Z" w:id="167614364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2Z" w:id="1028440387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  9 = Specific Learning Disorder</w:t>
        </w:r>
      </w:ins>
    </w:p>
    <w:p w:rsidR="004077CD" w:rsidP="65CCEC81" w:rsidRDefault="004077CD" w14:paraId="17B1CADD" w14:textId="21679784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2Z" w:id="10201197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.732Z" w:id="1121702375">
        <w:r w:rsidRPr="65CCEC81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10 = Internet Gaming Disorder</w:t>
        </w:r>
      </w:ins>
    </w:p>
    <w:p w:rsidR="004077CD" w:rsidP="65CCEC81" w:rsidRDefault="004077CD" w14:paraId="766467D0" w14:textId="14A3C630">
      <w:pPr>
        <w:pStyle w:val="Normal"/>
        <w:shd w:val="clear" w:color="auto" w:fill="FFFFFF" w:themeFill="background1"/>
        <w:spacing w:after="100" w:line="240" w:lineRule="auto"/>
        <w:rPr>
          <w:ins w:author="Guest User" w:date="2021-01-31T18:35:51.733Z" w:id="1081344542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31T18:35:51Z" w:id="660866980">
        <w:r w:rsidRPr="058A05F0" w:rsidR="14C21F8F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   11 = Binge Eating</w:t>
        </w:r>
      </w:ins>
    </w:p>
    <w:p w:rsidR="004077CD" w:rsidP="058A05F0" w:rsidRDefault="004077CD" w14:paraId="1D45ADFC" w14:textId="797201E4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15:49.288Z" w:id="1212227367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15:49.287Z" w:id="1336059631">
        <w:r w:rsidRPr="058A05F0" w:rsidR="1862A10E">
          <w:rPr>
            <w:rFonts w:ascii="Segoe UI" w:hAnsi="Segoe UI" w:eastAsia="Times New Roman" w:cs="Segoe UI"/>
            <w:color w:val="201F1E"/>
            <w:sz w:val="23"/>
            <w:szCs w:val="23"/>
          </w:rPr>
          <w:t>12= Pervasive Developmental Disorder</w:t>
        </w:r>
      </w:ins>
    </w:p>
    <w:p w:rsidR="004077CD" w:rsidP="058A05F0" w:rsidRDefault="004077CD" w14:paraId="4B73E78C" w14:textId="0FC77813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15:49.289Z" w:id="1784919316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15:49.289Z" w:id="199524339">
        <w:r w:rsidRPr="058A05F0" w:rsidR="1862A10E">
          <w:rPr>
            <w:rFonts w:ascii="Segoe UI" w:hAnsi="Segoe UI" w:eastAsia="Times New Roman" w:cs="Segoe UI"/>
            <w:color w:val="201F1E"/>
            <w:sz w:val="23"/>
            <w:szCs w:val="23"/>
          </w:rPr>
          <w:t>13= Adjustment Disorder</w:t>
        </w:r>
      </w:ins>
    </w:p>
    <w:p w:rsidR="004077CD" w:rsidP="058A05F0" w:rsidRDefault="004077CD" w14:paraId="0C0EBD4A" w14:textId="34C1A047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15:49.29Z" w:id="1564388650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15:49.289Z" w:id="146439272">
        <w:r w:rsidRPr="058A05F0" w:rsidR="1862A10E">
          <w:rPr>
            <w:rFonts w:ascii="Segoe UI" w:hAnsi="Segoe UI" w:eastAsia="Times New Roman" w:cs="Segoe UI"/>
            <w:color w:val="201F1E"/>
            <w:sz w:val="23"/>
            <w:szCs w:val="23"/>
          </w:rPr>
          <w:t>14. Bipolar Disorder</w:t>
        </w:r>
      </w:ins>
    </w:p>
    <w:p w:rsidR="004077CD" w:rsidP="058A05F0" w:rsidRDefault="004077CD" w14:paraId="24E46CDE" w14:textId="702EED9D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42:59.676Z" w:id="1599998550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15:49.29Z" w:id="123379613">
        <w:r w:rsidRPr="058A05F0" w:rsidR="1862A10E">
          <w:rPr>
            <w:rFonts w:ascii="Segoe UI" w:hAnsi="Segoe UI" w:eastAsia="Times New Roman" w:cs="Segoe UI"/>
            <w:color w:val="201F1E"/>
            <w:sz w:val="23"/>
            <w:szCs w:val="23"/>
          </w:rPr>
          <w:t>15: Substance Abuse/Misuse (all kinds)</w:t>
        </w:r>
      </w:ins>
    </w:p>
    <w:p w:rsidR="004077CD" w:rsidP="058A05F0" w:rsidRDefault="004077CD" w14:paraId="29A62D2A" w14:textId="74145776">
      <w:pPr>
        <w:pStyle w:val="Normal"/>
        <w:shd w:val="clear" w:color="auto" w:fill="FFFFFF" w:themeFill="background1"/>
        <w:spacing w:after="100" w:line="240" w:lineRule="auto"/>
        <w:rPr>
          <w:ins w:author="Diez, Stephanie" w:date="2021-02-11T22:15:49.29Z" w:id="388065301"/>
          <w:rFonts w:ascii="Segoe UI" w:hAnsi="Segoe UI" w:eastAsia="Times New Roman" w:cs="Segoe UI"/>
          <w:color w:val="201F1E"/>
          <w:sz w:val="23"/>
          <w:szCs w:val="23"/>
        </w:rPr>
      </w:pPr>
      <w:ins w:author="Diez, Stephanie" w:date="2021-02-11T22:43:04.293Z" w:id="1204640283">
        <w:r w:rsidRPr="058A05F0" w:rsidR="63BC9D8D">
          <w:rPr>
            <w:rFonts w:ascii="Segoe UI" w:hAnsi="Segoe UI" w:eastAsia="Times New Roman" w:cs="Segoe UI"/>
            <w:color w:val="201F1E"/>
            <w:sz w:val="23"/>
            <w:szCs w:val="23"/>
          </w:rPr>
          <w:t>16. Panic Disorder</w:t>
        </w:r>
      </w:ins>
    </w:p>
    <w:p w:rsidR="004077CD" w:rsidP="004077CD" w:rsidRDefault="004077CD" w14:paraId="01ED3110" w14:textId="06A12AED">
      <w:pPr>
        <w:pStyle w:val="Normal"/>
        <w:shd w:val="clear" w:color="auto" w:fill="FFFFFF" w:themeFill="background1"/>
        <w:spacing w:after="100" w:line="240" w:lineRule="auto"/>
        <w:rPr>
          <w:ins w:author="Guest User" w:date="2021-01-28T19:47:27Z" w:id="231586815"/>
          <w:rFonts w:ascii="Segoe UI" w:hAnsi="Segoe UI" w:eastAsia="Times New Roman" w:cs="Segoe UI"/>
          <w:color w:val="201F1E"/>
          <w:sz w:val="23"/>
          <w:szCs w:val="23"/>
        </w:rPr>
      </w:pPr>
    </w:p>
    <w:p w:rsidR="5B2179CA" w:rsidP="004077CD" w:rsidRDefault="5B2179CA" w14:paraId="07CA087C" w14:textId="3731F2B7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39:25.019Z" w:id="1994161378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1-28T19:47:35.364Z" w:id="300330712">
        <w:r w:rsidRPr="7232AF33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2</w:t>
        </w:r>
      </w:ins>
      <w:ins w:author="Guest User" w:date="2021-01-31T18:37:46.994Z" w:id="1432236297">
        <w:r w:rsidRPr="7232AF33" w:rsidR="1F9D19B9">
          <w:rPr>
            <w:rFonts w:ascii="Segoe UI" w:hAnsi="Segoe UI" w:eastAsia="Times New Roman" w:cs="Segoe UI"/>
            <w:color w:val="201F1E"/>
            <w:sz w:val="23"/>
            <w:szCs w:val="23"/>
          </w:rPr>
          <w:t>1</w:t>
        </w:r>
      </w:ins>
      <w:ins w:author="Guest User" w:date="2021-01-28T19:47:35.364Z" w:id="1303033648">
        <w:r w:rsidRPr="7232AF33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. </w:t>
        </w:r>
        <w:r w:rsidRPr="7232AF33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DSM_overall</w:t>
        </w:r>
      </w:ins>
      <w:ins w:author="Guest User" w:date="2021-01-28T19:49:26.112Z" w:id="1769797212">
        <w:r w:rsidRPr="7232AF33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= </w:t>
        </w:r>
      </w:ins>
      <w:ins w:author="Diez, Stephanie" w:date="2021-01-30T16:09:58.544Z" w:id="803204490">
        <w:r w:rsidRPr="7232AF33" w:rsidR="2443BB74">
          <w:rPr>
            <w:rFonts w:ascii="Segoe UI" w:hAnsi="Segoe UI" w:eastAsia="Times New Roman" w:cs="Segoe UI"/>
            <w:color w:val="201F1E"/>
            <w:sz w:val="23"/>
            <w:szCs w:val="23"/>
          </w:rPr>
          <w:t>Total n</w:t>
        </w:r>
      </w:ins>
      <w:ins w:author="Guest User" w:date="2021-01-28T19:49:26.112Z" w:id="2060917143">
        <w:del w:author="Diez, Stephanie" w:date="2021-01-30T16:09:56.657Z" w:id="1326604043">
          <w:r w:rsidRPr="7232AF33" w:rsidDel="5B2179CA">
            <w:rPr>
              <w:rFonts w:ascii="Segoe UI" w:hAnsi="Segoe UI" w:eastAsia="Times New Roman" w:cs="Segoe UI"/>
              <w:color w:val="201F1E"/>
              <w:sz w:val="23"/>
              <w:szCs w:val="23"/>
            </w:rPr>
            <w:delText>N</w:delText>
          </w:r>
        </w:del>
        <w:r w:rsidRPr="7232AF33" w:rsidR="5B2179CA">
          <w:rPr>
            <w:rFonts w:ascii="Segoe UI" w:hAnsi="Segoe UI" w:eastAsia="Times New Roman" w:cs="Segoe UI"/>
            <w:color w:val="201F1E"/>
            <w:sz w:val="23"/>
            <w:szCs w:val="23"/>
          </w:rPr>
          <w:t>umber of diagnoses</w:t>
        </w:r>
      </w:ins>
    </w:p>
    <w:p w:rsidR="7232AF33" w:rsidP="7232AF33" w:rsidRDefault="7232AF33" w14:paraId="6D933AEE" w14:textId="163AFB99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39:26.273Z" w:id="1564338352"/>
          <w:rFonts w:ascii="Segoe UI" w:hAnsi="Segoe UI" w:eastAsia="Times New Roman" w:cs="Segoe UI"/>
          <w:color w:val="201F1E"/>
          <w:sz w:val="23"/>
          <w:szCs w:val="23"/>
        </w:rPr>
      </w:pPr>
    </w:p>
    <w:p w:rsidR="553F1999" w:rsidP="7232AF33" w:rsidRDefault="553F1999" w14:paraId="630095A0" w14:textId="68C45906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0:38Z" w:id="906052877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39:38.617Z" w:id="52142833">
        <w:r w:rsidRPr="7232AF33" w:rsidR="553F1999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22. </w:t>
        </w:r>
        <w:r w:rsidRPr="7232AF33" w:rsidR="553F1999">
          <w:rPr>
            <w:rFonts w:ascii="Segoe UI" w:hAnsi="Segoe UI" w:eastAsia="Times New Roman" w:cs="Segoe UI"/>
            <w:color w:val="201F1E"/>
            <w:sz w:val="23"/>
            <w:szCs w:val="23"/>
          </w:rPr>
          <w:t>reSTART_House</w:t>
        </w:r>
      </w:ins>
    </w:p>
    <w:p w:rsidR="7232AF33" w:rsidP="7232AF33" w:rsidRDefault="7232AF33" w14:paraId="02D84769" w14:textId="56D70BCD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0:38.822Z" w:id="173550809"/>
          <w:rFonts w:ascii="Segoe UI" w:hAnsi="Segoe UI" w:eastAsia="Times New Roman" w:cs="Segoe UI"/>
          <w:color w:val="201F1E"/>
          <w:sz w:val="23"/>
          <w:szCs w:val="23"/>
        </w:rPr>
      </w:pPr>
    </w:p>
    <w:p w:rsidR="3D1BECF7" w:rsidP="7232AF33" w:rsidRDefault="3D1BECF7" w14:paraId="7A6410C3" w14:textId="46FA9456">
      <w:pPr>
        <w:pStyle w:val="Normal"/>
        <w:ind w:left="0" w:firstLine="720"/>
        <w:rPr>
          <w:ins w:author="Guest User" w:date="2021-02-13T03:40:39.505Z" w:id="346381865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0:39.504Z" w:id="300786312">
        <w:r w:rsidRPr="7232AF33" w:rsidR="3D1BECF7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3D1BECF7" w:rsidP="7232AF33" w:rsidRDefault="3D1BECF7" w14:paraId="141183A7" w14:textId="27A2613B">
      <w:pPr>
        <w:pStyle w:val="Normal"/>
        <w:ind w:left="0" w:firstLine="720"/>
        <w:rPr>
          <w:ins w:author="Guest User" w:date="2021-02-13T03:40:39.505Z" w:id="1909831225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0:39.505Z" w:id="1732277411">
        <w:r w:rsidRPr="7232AF33" w:rsidR="3D1BECF7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3D1BECF7" w:rsidP="7232AF33" w:rsidRDefault="3D1BECF7" w14:paraId="3BB53045" w14:textId="343DBABA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1:13.937Z" w:id="454838216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0:44.995Z" w:id="1100663436">
        <w:r w:rsidRPr="7232AF33" w:rsidR="3D1BECF7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23. </w:t>
        </w:r>
      </w:ins>
      <w:ins w:author="Guest User" w:date="2021-02-13T03:41:09.55Z" w:id="2018733689">
        <w:r w:rsidRPr="7232AF33" w:rsidR="3D1BECF7">
          <w:rPr>
            <w:rFonts w:ascii="Segoe UI" w:hAnsi="Segoe UI" w:eastAsia="Times New Roman" w:cs="Segoe UI"/>
            <w:color w:val="201F1E"/>
            <w:sz w:val="23"/>
            <w:szCs w:val="23"/>
          </w:rPr>
          <w:t>PrimaryBehavior</w:t>
        </w:r>
      </w:ins>
    </w:p>
    <w:p w:rsidR="7232AF33" w:rsidP="7232AF33" w:rsidRDefault="7232AF33" w14:paraId="202D7AE9" w14:textId="5CDF7910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1:14.478Z" w:id="441506493"/>
          <w:rFonts w:ascii="Segoe UI" w:hAnsi="Segoe UI" w:eastAsia="Times New Roman" w:cs="Segoe UI"/>
          <w:color w:val="201F1E"/>
          <w:sz w:val="23"/>
          <w:szCs w:val="23"/>
        </w:rPr>
      </w:pPr>
    </w:p>
    <w:p w:rsidR="70522015" w:rsidP="7232AF33" w:rsidRDefault="70522015" w14:paraId="16D1A850" w14:textId="2AA60D01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2:28.524Z" w:id="96717718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2:28.307Z" w:id="744351436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1=Gaming</w:t>
        </w:r>
      </w:ins>
    </w:p>
    <w:p w:rsidR="70522015" w:rsidP="7232AF33" w:rsidRDefault="70522015" w14:paraId="231397AD" w14:textId="291CFB0E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2:34.189Z" w:id="138948685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2:33.766Z" w:id="1477498596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2=Internet</w:t>
        </w:r>
      </w:ins>
    </w:p>
    <w:p w:rsidR="70522015" w:rsidP="7232AF33" w:rsidRDefault="70522015" w14:paraId="6DB5835C" w14:textId="3EF2E1EE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2:55.514Z" w:id="732248451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2:48.909Z" w:id="1320938464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3=</w:t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Pornography</w:t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 xml:space="preserve"> and/or Sex</w:t>
        </w:r>
      </w:ins>
    </w:p>
    <w:p w:rsidR="70522015" w:rsidP="7232AF33" w:rsidRDefault="70522015" w14:paraId="1859FA88" w14:textId="67378FC9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09.421Z" w:id="323372202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2:58.487Z" w:id="765352999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4</w:t>
        </w:r>
      </w:ins>
      <w:ins w:author="Guest User" w:date="2021-02-13T03:43:08.771Z" w:id="1467770154"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=Gambling</w:t>
        </w:r>
      </w:ins>
    </w:p>
    <w:p w:rsidR="70522015" w:rsidP="7232AF33" w:rsidRDefault="70522015" w14:paraId="07F9D874" w14:textId="75AA397F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28.108Z" w:id="893497942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12.052Z" w:id="1830973754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5-Other</w:t>
        </w:r>
      </w:ins>
    </w:p>
    <w:p w:rsidR="7232AF33" w:rsidP="7232AF33" w:rsidRDefault="7232AF33" w14:paraId="52DD30A4" w14:textId="55A403C6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28.787Z" w:id="1109500136"/>
          <w:rFonts w:ascii="Segoe UI" w:hAnsi="Segoe UI" w:eastAsia="Times New Roman" w:cs="Segoe UI"/>
          <w:color w:val="201F1E"/>
          <w:sz w:val="23"/>
          <w:szCs w:val="23"/>
        </w:rPr>
      </w:pPr>
    </w:p>
    <w:p w:rsidR="70522015" w:rsidP="7232AF33" w:rsidRDefault="70522015" w14:paraId="5272A6FD" w14:textId="689FFDAF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39.687Z" w:id="40011830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39.226Z" w:id="1212370757"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24. SecondaryBehavior</w:t>
        </w:r>
      </w:ins>
    </w:p>
    <w:p w:rsidR="7232AF33" w:rsidP="7232AF33" w:rsidRDefault="7232AF33" w14:paraId="01A9E95C" w14:textId="3399064C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47.982Z" w:id="311512604"/>
          <w:rFonts w:ascii="Segoe UI" w:hAnsi="Segoe UI" w:eastAsia="Times New Roman" w:cs="Segoe UI"/>
          <w:color w:val="201F1E"/>
          <w:sz w:val="23"/>
          <w:szCs w:val="23"/>
        </w:rPr>
      </w:pPr>
    </w:p>
    <w:p w:rsidR="70522015" w:rsidP="7232AF33" w:rsidRDefault="70522015" w14:paraId="6BB24E08" w14:textId="3F3D2FBC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0.405Z" w:id="27717365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48.983Z" w:id="1551809599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1=Gaming</w:t>
        </w:r>
      </w:ins>
    </w:p>
    <w:p w:rsidR="70522015" w:rsidP="7232AF33" w:rsidRDefault="70522015" w14:paraId="614E46C8" w14:textId="291CFB0E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0.405Z" w:id="719267275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50.405Z" w:id="180362734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2=Internet</w:t>
        </w:r>
      </w:ins>
    </w:p>
    <w:p w:rsidR="70522015" w:rsidP="7232AF33" w:rsidRDefault="70522015" w14:paraId="3CDB128E" w14:textId="3EF2E1EE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0.406Z" w:id="1432484448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50.405Z" w:id="1777590302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3=Pornography and/or Sex</w:t>
        </w:r>
      </w:ins>
    </w:p>
    <w:p w:rsidR="70522015" w:rsidP="7232AF33" w:rsidRDefault="70522015" w14:paraId="77565F78" w14:textId="67378FC9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0.406Z" w:id="1443714652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50.406Z" w:id="1121219986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4=Gambling</w:t>
        </w:r>
      </w:ins>
    </w:p>
    <w:p w:rsidR="70522015" w:rsidP="7232AF33" w:rsidRDefault="70522015" w14:paraId="3F3961FF" w14:textId="75AA397F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0.406Z" w:id="831079343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3:50.406Z" w:id="1858290339">
        <w:r>
          <w:tab/>
        </w:r>
        <w:r w:rsidRPr="7232AF33" w:rsidR="70522015">
          <w:rPr>
            <w:rFonts w:ascii="Segoe UI" w:hAnsi="Segoe UI" w:eastAsia="Times New Roman" w:cs="Segoe UI"/>
            <w:color w:val="201F1E"/>
            <w:sz w:val="23"/>
            <w:szCs w:val="23"/>
          </w:rPr>
          <w:t>5-Other</w:t>
        </w:r>
      </w:ins>
    </w:p>
    <w:p w:rsidR="7232AF33" w:rsidP="7232AF33" w:rsidRDefault="7232AF33" w14:paraId="3578D664" w14:textId="5D1E0B8C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53.736Z" w:id="1406309551"/>
          <w:rFonts w:ascii="Segoe UI" w:hAnsi="Segoe UI" w:eastAsia="Times New Roman" w:cs="Segoe UI"/>
          <w:color w:val="201F1E"/>
          <w:sz w:val="23"/>
          <w:szCs w:val="23"/>
        </w:rPr>
      </w:pPr>
    </w:p>
    <w:p w:rsidR="121D95B3" w:rsidP="7232AF33" w:rsidRDefault="121D95B3" w14:paraId="7B94978C" w14:textId="4C828DBC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5:31.882Z" w:id="810795417"/>
          <w:rFonts w:ascii="Segoe UI" w:hAnsi="Segoe UI" w:eastAsia="Times New Roman" w:cs="Segoe UI"/>
          <w:color w:val="201F1E"/>
          <w:sz w:val="23"/>
          <w:szCs w:val="23"/>
        </w:rPr>
      </w:pPr>
      <w:ins w:author="Guest User" w:date="2021-02-13T03:45:28.989Z" w:id="1212038592">
        <w:r w:rsidRPr="7232AF33" w:rsidR="121D95B3">
          <w:rPr>
            <w:rFonts w:ascii="Segoe UI" w:hAnsi="Segoe UI" w:eastAsia="Times New Roman" w:cs="Segoe UI"/>
            <w:color w:val="201F1E"/>
            <w:sz w:val="23"/>
            <w:szCs w:val="23"/>
          </w:rPr>
          <w:t>25. BIGS_item1</w:t>
        </w:r>
      </w:ins>
    </w:p>
    <w:p w:rsidR="7232AF33" w:rsidP="7232AF33" w:rsidRDefault="7232AF33" w14:paraId="5E37FB12" w14:textId="0A5EFEF2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5:40.28Z" w:id="739888081"/>
          <w:rFonts w:ascii="Segoe UI" w:hAnsi="Segoe UI" w:eastAsia="Times New Roman" w:cs="Segoe UI"/>
          <w:color w:val="201F1E"/>
          <w:sz w:val="23"/>
          <w:szCs w:val="23"/>
        </w:rPr>
      </w:pPr>
    </w:p>
    <w:p w:rsidR="121D95B3" w:rsidP="7232AF33" w:rsidRDefault="121D95B3" w14:paraId="4BA90A52" w14:textId="4E6FC7D3">
      <w:pPr>
        <w:pStyle w:val="Normal"/>
        <w:spacing w:line="240" w:lineRule="auto"/>
        <w:ind w:left="0" w:firstLine="720"/>
        <w:rPr>
          <w:ins w:author="Guest User" w:date="2021-02-13T03:45:42.244Z" w:id="266434045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78Z">
          <w:pPr>
            <w:pStyle w:val="Normal"/>
            <w:ind w:left="0" w:firstLine="720"/>
          </w:pPr>
        </w:pPrChange>
      </w:pPr>
      <w:ins w:author="Guest User" w:date="2021-02-13T03:45:42.244Z" w:id="160678622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</w:t>
        </w:r>
      </w:ins>
      <w:ins w:author="Guest User" w:date="2021-02-13T03:46:13.978Z" w:id="1080248635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ever</w:t>
        </w:r>
      </w:ins>
    </w:p>
    <w:p w:rsidR="121D95B3" w:rsidP="7232AF33" w:rsidRDefault="121D95B3" w14:paraId="05F900C4" w14:textId="1F3797A7">
      <w:pPr>
        <w:pStyle w:val="Normal"/>
        <w:spacing w:line="240" w:lineRule="auto"/>
        <w:ind w:left="0" w:firstLine="720"/>
        <w:rPr>
          <w:ins w:author="Guest User" w:date="2021-02-13T03:46:17.919Z" w:id="765331364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79Z">
          <w:pPr>
            <w:pStyle w:val="Normal"/>
            <w:ind w:left="0" w:firstLine="720"/>
          </w:pPr>
        </w:pPrChange>
      </w:pPr>
      <w:ins w:author="Guest User" w:date="2021-02-13T03:45:42.244Z" w:id="774485182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</w:t>
        </w:r>
      </w:ins>
      <w:ins w:author="Guest User" w:date="2021-02-13T03:46:17.691Z" w:id="1104379984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Occasionally</w:t>
        </w:r>
      </w:ins>
    </w:p>
    <w:p w:rsidR="121D95B3" w:rsidP="7232AF33" w:rsidRDefault="121D95B3" w14:paraId="75DE4865" w14:textId="33CC4B27">
      <w:pPr>
        <w:pStyle w:val="Normal"/>
        <w:spacing w:line="240" w:lineRule="auto"/>
        <w:ind w:left="0" w:firstLine="720"/>
        <w:rPr>
          <w:ins w:author="Guest User" w:date="2021-02-13T03:46:31.281Z" w:id="860604325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8Z">
          <w:pPr>
            <w:pStyle w:val="Normal"/>
            <w:ind w:left="0" w:firstLine="720"/>
          </w:pPr>
        </w:pPrChange>
      </w:pPr>
      <w:ins w:author="Guest User" w:date="2021-02-13T03:46:30.899Z" w:id="475897038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2=Weekly</w:t>
        </w:r>
      </w:ins>
    </w:p>
    <w:p w:rsidR="121D95B3" w:rsidP="7232AF33" w:rsidRDefault="121D95B3" w14:paraId="21593B3E" w14:textId="50CE6096">
      <w:pPr>
        <w:pStyle w:val="Normal"/>
        <w:spacing w:line="240" w:lineRule="auto"/>
        <w:ind w:left="0" w:firstLine="720"/>
        <w:rPr>
          <w:ins w:author="Guest User" w:date="2021-02-13T03:46:34.571Z" w:id="1888205854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81Z">
          <w:pPr>
            <w:pStyle w:val="Normal"/>
            <w:ind w:left="0" w:firstLine="720"/>
          </w:pPr>
        </w:pPrChange>
      </w:pPr>
      <w:ins w:author="Guest User" w:date="2021-02-13T03:46:34.315Z" w:id="1572065790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3=Daily</w:t>
        </w:r>
      </w:ins>
    </w:p>
    <w:p w:rsidR="121D95B3" w:rsidP="7232AF33" w:rsidRDefault="121D95B3" w14:paraId="051BC448" w14:textId="44EF08A1">
      <w:pPr>
        <w:pStyle w:val="Normal"/>
        <w:spacing w:line="240" w:lineRule="auto"/>
        <w:ind w:left="0" w:firstLine="720"/>
        <w:rPr>
          <w:ins w:author="Guest User" w:date="2021-02-13T03:46:39.211Z" w:id="376375059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82Z">
          <w:pPr>
            <w:pStyle w:val="Normal"/>
            <w:ind w:left="0" w:firstLine="720"/>
          </w:pPr>
        </w:pPrChange>
      </w:pPr>
      <w:ins w:author="Guest User" w:date="2021-02-13T03:46:37.969Z" w:id="1474186573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4-Hourly</w:t>
        </w:r>
      </w:ins>
    </w:p>
    <w:p w:rsidR="121D95B3" w:rsidP="7232AF33" w:rsidRDefault="121D95B3" w14:paraId="1FF86573" w14:textId="566D5990">
      <w:pPr>
        <w:pStyle w:val="Normal"/>
        <w:spacing w:line="240" w:lineRule="auto"/>
        <w:ind w:left="0" w:firstLine="720"/>
        <w:rPr>
          <w:ins w:author="Guest User" w:date="2021-02-13T03:46:50.329Z" w:id="1924435087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9:22.482Z">
          <w:pPr>
            <w:pStyle w:val="Normal"/>
            <w:ind w:left="0" w:firstLine="720"/>
          </w:pPr>
        </w:pPrChange>
      </w:pPr>
      <w:ins w:author="Guest User" w:date="2021-02-13T03:46:44.458Z" w:id="1703925823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5=Always</w:t>
        </w:r>
      </w:ins>
    </w:p>
    <w:p w:rsidR="121D95B3" w:rsidP="7232AF33" w:rsidRDefault="121D95B3" w14:paraId="2C9F0B0E" w14:textId="781E4C46">
      <w:pPr>
        <w:pStyle w:val="Normal"/>
        <w:ind w:left="0" w:firstLine="0"/>
        <w:rPr>
          <w:ins w:author="Guest User" w:date="2021-02-13T03:47:31.736Z" w:id="1254643205"/>
          <w:rFonts w:ascii="Segoe UI" w:hAnsi="Segoe UI" w:eastAsia="Segoe UI" w:cs="Segoe UI"/>
          <w:noProof w:val="0"/>
          <w:sz w:val="23"/>
          <w:szCs w:val="23"/>
          <w:lang w:val="en-US"/>
        </w:rPr>
        <w:pPrChange w:author="Guest User" w:date="2021-02-13T03:46:51.899Z">
          <w:pPr>
            <w:pStyle w:val="Normal"/>
            <w:ind w:left="0" w:firstLine="720"/>
          </w:pPr>
        </w:pPrChange>
      </w:pPr>
      <w:ins w:author="Guest User" w:date="2021-02-13T03:46:59.94Z" w:id="947920865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26. BIGS item2</w:t>
        </w:r>
      </w:ins>
    </w:p>
    <w:p w:rsidR="121D95B3" w:rsidP="7232AF33" w:rsidRDefault="121D95B3" w14:paraId="555413F4" w14:textId="46FA9456">
      <w:pPr>
        <w:pStyle w:val="Normal"/>
        <w:ind w:left="0" w:firstLine="720"/>
        <w:rPr>
          <w:ins w:author="Guest User" w:date="2021-02-13T03:47:32.821Z" w:id="1916172072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7:32.821Z" w:id="479433095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121D95B3" w:rsidP="7232AF33" w:rsidRDefault="121D95B3" w14:paraId="585449EF" w14:textId="27A2613B">
      <w:pPr>
        <w:pStyle w:val="Normal"/>
        <w:ind w:left="0" w:firstLine="720"/>
        <w:rPr>
          <w:ins w:author="Guest User" w:date="2021-02-13T03:47:32.822Z" w:id="315206723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7:32.822Z" w:id="1842610763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121D95B3" w:rsidP="7232AF33" w:rsidRDefault="121D95B3" w14:paraId="3016438F" w14:textId="6F8C4783">
      <w:pPr>
        <w:pStyle w:val="Normal"/>
        <w:ind w:left="0" w:firstLine="0"/>
        <w:rPr>
          <w:ins w:author="Guest User" w:date="2021-02-13T03:48:10.952Z" w:id="753910355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7:36.746Z" w:id="405666660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27. BIGS_item3</w:t>
        </w:r>
      </w:ins>
    </w:p>
    <w:p w:rsidR="121D95B3" w:rsidP="7232AF33" w:rsidRDefault="121D95B3" w14:paraId="3CEFF23F" w14:textId="46FA9456">
      <w:pPr>
        <w:pStyle w:val="Normal"/>
        <w:ind w:left="0" w:firstLine="720"/>
        <w:rPr>
          <w:ins w:author="Guest User" w:date="2021-02-13T03:48:12.043Z" w:id="412303972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8:12.042Z" w:id="1966152937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121D95B3" w:rsidP="7232AF33" w:rsidRDefault="121D95B3" w14:paraId="4054D753" w14:textId="27A2613B">
      <w:pPr>
        <w:pStyle w:val="Normal"/>
        <w:ind w:left="0" w:firstLine="720"/>
        <w:rPr>
          <w:ins w:author="Guest User" w:date="2021-02-13T03:48:12.043Z" w:id="1787456449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8:12.043Z" w:id="545705226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121D95B3" w:rsidP="7232AF33" w:rsidRDefault="121D95B3" w14:paraId="6687A9E3" w14:textId="6CDA2267">
      <w:pPr>
        <w:pStyle w:val="Normal"/>
        <w:ind w:left="0" w:firstLine="0"/>
        <w:rPr>
          <w:ins w:author="Guest User" w:date="2021-02-13T03:48:43.543Z" w:id="1094032921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48:18.79Z" w:id="1070073210">
        <w:r w:rsidRPr="7232AF33" w:rsidR="121D95B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28. BIGS item4</w:t>
        </w:r>
      </w:ins>
    </w:p>
    <w:p w:rsidR="121D95B3" w:rsidP="7232AF33" w:rsidRDefault="121D95B3" w14:paraId="45B55C52" w14:textId="4840DAEF">
      <w:pPr>
        <w:pStyle w:val="ListParagraph"/>
        <w:numPr>
          <w:ilvl w:val="0"/>
          <w:numId w:val="2"/>
        </w:numPr>
        <w:rPr>
          <w:ins w:author="Guest User" w:date="2021-02-13T03:48:46.753Z" w:id="1397196242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688Z">
          <w:pPr/>
        </w:pPrChange>
      </w:pPr>
      <w:ins w:author="Guest User" w:date="2021-02-13T03:48:46.753Z" w:id="984651988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1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Less than 7 hours</w:t>
        </w:r>
      </w:ins>
    </w:p>
    <w:p w:rsidR="121D95B3" w:rsidP="7232AF33" w:rsidRDefault="121D95B3" w14:paraId="64E624CB" w14:textId="15587E06">
      <w:pPr>
        <w:pStyle w:val="ListParagraph"/>
        <w:numPr>
          <w:ilvl w:val="0"/>
          <w:numId w:val="2"/>
        </w:numPr>
        <w:rPr>
          <w:ins w:author="Guest User" w:date="2021-02-13T03:48:46.756Z" w:id="1276274035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701Z">
          <w:pPr>
            <w:ind w:left="0"/>
          </w:pPr>
        </w:pPrChange>
      </w:pPr>
      <w:ins w:author="Guest User" w:date="2021-02-13T03:48:46.756Z" w:id="116511162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2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Between 8-14 hours</w:t>
        </w:r>
      </w:ins>
    </w:p>
    <w:p w:rsidR="121D95B3" w:rsidP="7232AF33" w:rsidRDefault="121D95B3" w14:paraId="2F2D4BC2" w14:textId="42E6A3E0">
      <w:pPr>
        <w:pStyle w:val="ListParagraph"/>
        <w:numPr>
          <w:ilvl w:val="0"/>
          <w:numId w:val="2"/>
        </w:numPr>
        <w:rPr>
          <w:ins w:author="Guest User" w:date="2021-02-13T03:48:46.76Z" w:id="1661437903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712Z">
          <w:pPr>
            <w:ind w:left="0"/>
          </w:pPr>
        </w:pPrChange>
      </w:pPr>
      <w:ins w:author="Guest User" w:date="2021-02-13T03:48:46.76Z" w:id="654606529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3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Between 15-20 hours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</w:t>
        </w:r>
      </w:ins>
    </w:p>
    <w:p w:rsidR="121D95B3" w:rsidP="7232AF33" w:rsidRDefault="121D95B3" w14:paraId="377016CE" w14:textId="6D150128">
      <w:pPr>
        <w:pStyle w:val="ListParagraph"/>
        <w:numPr>
          <w:ilvl w:val="0"/>
          <w:numId w:val="2"/>
        </w:numPr>
        <w:rPr>
          <w:ins w:author="Guest User" w:date="2021-02-13T03:48:46.762Z" w:id="1731857759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726Z">
          <w:pPr>
            <w:ind w:left="0"/>
          </w:pPr>
        </w:pPrChange>
      </w:pPr>
      <w:ins w:author="Guest User" w:date="2021-02-13T03:48:46.762Z" w:id="770913146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Between 21 and 30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hours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</w:t>
        </w:r>
      </w:ins>
    </w:p>
    <w:p w:rsidR="121D95B3" w:rsidP="7232AF33" w:rsidRDefault="121D95B3" w14:paraId="4B03762F" w14:textId="74E49E69">
      <w:pPr>
        <w:pStyle w:val="ListParagraph"/>
        <w:numPr>
          <w:ilvl w:val="0"/>
          <w:numId w:val="2"/>
        </w:numPr>
        <w:rPr>
          <w:ins w:author="Guest User" w:date="2021-02-13T03:48:46.764Z" w:id="375831604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738Z">
          <w:pPr>
            <w:ind w:left="0"/>
          </w:pPr>
        </w:pPrChange>
      </w:pPr>
      <w:ins w:author="Guest User" w:date="2021-02-13T03:48:46.764Z" w:id="2006886104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Between 31 and 40 hours</w:t>
        </w:r>
      </w:ins>
    </w:p>
    <w:p w:rsidR="121D95B3" w:rsidP="7232AF33" w:rsidRDefault="121D95B3" w14:paraId="72C3B82F" w14:textId="01D4DD7C">
      <w:pPr>
        <w:pStyle w:val="ListParagraph"/>
        <w:numPr>
          <w:ilvl w:val="0"/>
          <w:numId w:val="2"/>
        </w:numPr>
        <w:rPr>
          <w:ins w:author="Guest User" w:date="2021-02-13T03:50:14.684Z" w:id="975514710"/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  <w:pPrChange w:author="Guest User" w:date="2021-02-13T03:48:46.749Z">
          <w:pPr>
            <w:ind w:left="0"/>
          </w:pPr>
        </w:pPrChange>
      </w:pPr>
      <w:ins w:author="Guest User" w:date="2021-02-13T03:48:46.767Z" w:id="1447462757"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6 = </w:t>
        </w:r>
        <w:r w:rsidRPr="7232AF33" w:rsidR="121D95B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More than 40 hours</w:t>
        </w:r>
      </w:ins>
    </w:p>
    <w:p w:rsidR="7DC0334F" w:rsidP="7232AF33" w:rsidRDefault="7DC0334F" w14:paraId="1EDA1454" w14:textId="13F1DEA3">
      <w:pPr>
        <w:pStyle w:val="Normal"/>
        <w:rPr>
          <w:ins w:author="Guest User" w:date="2021-02-13T03:50:45.465Z" w:id="2068702850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0:25.414Z" w:id="671850928">
        <w:r w:rsidRPr="7232AF33" w:rsidR="7DC0334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29. BIGS item5</w:t>
        </w:r>
      </w:ins>
    </w:p>
    <w:p w:rsidR="7DC0334F" w:rsidP="7232AF33" w:rsidRDefault="7DC0334F" w14:paraId="70651E6D" w14:textId="7A483CC3">
      <w:pPr>
        <w:pStyle w:val="Normal"/>
        <w:rPr>
          <w:ins w:author="Guest User" w:date="2021-02-13T03:50:51.305Z" w:id="38376017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0:50.931Z" w:id="1065494128">
        <w:r>
          <w:tab/>
        </w:r>
        <w:r w:rsidRPr="7232AF33" w:rsidR="7DC0334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0=No</w:t>
        </w:r>
      </w:ins>
    </w:p>
    <w:p w:rsidR="7DC0334F" w:rsidP="7232AF33" w:rsidRDefault="7DC0334F" w14:paraId="247D03C5" w14:textId="33ABE3D6">
      <w:pPr>
        <w:pStyle w:val="Normal"/>
        <w:rPr>
          <w:ins w:author="Guest User" w:date="2021-02-13T03:50:56.726Z" w:id="36826489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0:56.501Z" w:id="1663210559">
        <w:r>
          <w:tab/>
        </w:r>
        <w:r w:rsidRPr="7232AF33" w:rsidR="7DC0334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1-Occasionally</w:t>
        </w:r>
      </w:ins>
    </w:p>
    <w:p w:rsidR="7DC0334F" w:rsidP="7232AF33" w:rsidRDefault="7DC0334F" w14:paraId="0E994812" w14:textId="73C19132">
      <w:pPr>
        <w:pStyle w:val="Normal"/>
        <w:rPr>
          <w:ins w:author="Guest User" w:date="2021-02-13T03:51:38.503Z" w:id="190255834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0:59.838Z" w:id="1904041949">
        <w:r>
          <w:tab/>
        </w:r>
      </w:ins>
      <w:ins w:author="Guest User" w:date="2021-02-13T03:51:27.303Z" w:id="1385532079">
        <w:r w:rsidRPr="7232AF33" w:rsidR="7DC0334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2=Yes</w:t>
        </w:r>
      </w:ins>
    </w:p>
    <w:p w:rsidR="7DC0334F" w:rsidP="7232AF33" w:rsidRDefault="7DC0334F" w14:paraId="29157E15" w14:textId="6B256ADF">
      <w:pPr>
        <w:pStyle w:val="Normal"/>
        <w:rPr>
          <w:ins w:author="Guest User" w:date="2021-02-13T03:53:11.014Z" w:id="355180915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1:51.406Z" w:id="262829870">
        <w:r w:rsidRPr="7232AF33" w:rsidR="7DC0334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30. BIGS item6</w:t>
        </w:r>
      </w:ins>
    </w:p>
    <w:p w:rsidR="3F2A04F1" w:rsidP="7232AF33" w:rsidRDefault="3F2A04F1" w14:paraId="0FF7B98B" w14:textId="46FA9456">
      <w:pPr>
        <w:pStyle w:val="Normal"/>
        <w:ind w:left="0" w:firstLine="720"/>
        <w:rPr>
          <w:ins w:author="Guest User" w:date="2021-02-13T03:53:12.894Z" w:id="273043924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53:12.894Z" w:id="1353290141">
        <w:r w:rsidRPr="7232AF33" w:rsidR="3F2A04F1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3F2A04F1" w:rsidP="7232AF33" w:rsidRDefault="3F2A04F1" w14:paraId="2B820D66" w14:textId="27A2613B">
      <w:pPr>
        <w:pStyle w:val="Normal"/>
        <w:ind w:left="0" w:firstLine="720"/>
        <w:rPr>
          <w:ins w:author="Guest User" w:date="2021-02-13T03:53:12.895Z" w:id="716965315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3:53:12.895Z" w:id="1888163205">
        <w:r w:rsidRPr="7232AF33" w:rsidR="3F2A04F1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3F2A04F1" w:rsidP="7232AF33" w:rsidRDefault="3F2A04F1" w14:paraId="37BB5E3F" w14:textId="0696F579">
      <w:pPr>
        <w:pStyle w:val="Normal"/>
        <w:rPr>
          <w:ins w:author="Guest User" w:date="2021-02-13T04:10:48.976Z" w:id="70621403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3:53:27.275Z" w:id="1053178605">
        <w:r w:rsidRPr="7232AF33" w:rsidR="3F2A04F1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31. BIGS item7</w:t>
        </w:r>
      </w:ins>
    </w:p>
    <w:p w:rsidR="2DF062F3" w:rsidP="7232AF33" w:rsidRDefault="2DF062F3" w14:paraId="3C009CAA" w14:textId="46FA9456">
      <w:pPr>
        <w:pStyle w:val="Normal"/>
        <w:ind w:left="0" w:firstLine="720"/>
        <w:rPr>
          <w:ins w:author="Guest User" w:date="2021-02-13T04:10:50.189Z" w:id="866445900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0.189Z" w:id="1702341511">
        <w:r w:rsidRPr="7232AF33" w:rsidR="2DF062F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2DF062F3" w:rsidP="7232AF33" w:rsidRDefault="2DF062F3" w14:paraId="5CBE0F3C" w14:textId="29ACD1D3">
      <w:pPr>
        <w:pStyle w:val="Normal"/>
        <w:ind w:left="0" w:firstLine="720"/>
        <w:rPr>
          <w:ins w:author="Guest User" w:date="2021-02-13T04:01:36.103Z" w:id="880101898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0.19Z" w:id="2068598081">
        <w:r w:rsidRPr="7232AF33" w:rsidR="2DF062F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2AD93A87" w:rsidP="7232AF33" w:rsidRDefault="2AD93A87" w14:paraId="7C598413" w14:textId="414AB79E">
      <w:pPr>
        <w:pStyle w:val="Normal"/>
        <w:rPr>
          <w:ins w:author="Guest User" w:date="2021-02-13T04:10:53.6Z" w:id="755887420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02:21.235Z" w:id="68647200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32. BIGS item</w:t>
        </w:r>
      </w:ins>
      <w:ins w:author="Guest User" w:date="2021-02-13T04:03:17.578Z" w:id="49908685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8</w:t>
        </w:r>
      </w:ins>
    </w:p>
    <w:p w:rsidR="3C77BC40" w:rsidP="7232AF33" w:rsidRDefault="3C77BC40" w14:paraId="7CCB47C9" w14:textId="46FA9456">
      <w:pPr>
        <w:pStyle w:val="Normal"/>
        <w:ind w:left="0" w:firstLine="720"/>
        <w:rPr>
          <w:ins w:author="Guest User" w:date="2021-02-13T04:10:54.639Z" w:id="1191100747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4.639Z" w:id="619273302">
        <w:r w:rsidRPr="7232AF33" w:rsidR="3C77BC40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3C77BC40" w:rsidP="7232AF33" w:rsidRDefault="3C77BC40" w14:paraId="54CB1B04" w14:textId="4987774B">
      <w:pPr>
        <w:pStyle w:val="Normal"/>
        <w:ind w:left="0" w:firstLine="720"/>
        <w:rPr>
          <w:ins w:author="Guest User" w:date="2021-02-13T04:02:21.236Z" w:id="1655137846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4.639Z" w:id="1058369053">
        <w:r w:rsidRPr="7232AF33" w:rsidR="3C77BC40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2AD93A87" w:rsidP="7232AF33" w:rsidRDefault="2AD93A87" w14:paraId="4BA2E84C" w14:textId="6C5F57FA">
      <w:pPr>
        <w:pStyle w:val="Normal"/>
        <w:rPr>
          <w:ins w:author="Guest User" w:date="2021-02-13T04:10:58.461Z" w:id="792450204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02:22.871Z" w:id="1981494831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33. BIGS item</w:t>
        </w:r>
      </w:ins>
      <w:ins w:author="Guest User" w:date="2021-02-13T04:03:20.738Z" w:id="715412709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9</w:t>
        </w:r>
      </w:ins>
    </w:p>
    <w:p w:rsidR="2A5AE389" w:rsidP="7232AF33" w:rsidRDefault="2A5AE389" w14:paraId="27EA02C1" w14:textId="46FA9456">
      <w:pPr>
        <w:pStyle w:val="Normal"/>
        <w:ind w:left="0" w:firstLine="720"/>
        <w:rPr>
          <w:ins w:author="Guest User" w:date="2021-02-13T04:10:59.486Z" w:id="20000615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9.486Z" w:id="548475940">
        <w:r w:rsidRPr="7232AF33" w:rsidR="2A5AE38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2A5AE389" w:rsidP="7232AF33" w:rsidRDefault="2A5AE389" w14:paraId="6424A009" w14:textId="22BA9360">
      <w:pPr>
        <w:pStyle w:val="Normal"/>
        <w:ind w:left="0" w:firstLine="720"/>
        <w:rPr>
          <w:ins w:author="Guest User" w:date="2021-02-13T04:02:22.871Z" w:id="1809534514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0:59.487Z" w:id="1612497776">
        <w:r w:rsidRPr="7232AF33" w:rsidR="2A5AE389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2AD93A87" w:rsidP="7232AF33" w:rsidRDefault="2AD93A87" w14:paraId="31B097BA" w14:textId="3F5C1592">
      <w:pPr>
        <w:pStyle w:val="Normal"/>
        <w:rPr>
          <w:ins w:author="Guest User" w:date="2021-02-13T04:11:02.691Z" w:id="156278175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02:23.552Z" w:id="201700438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34. BIGS item</w:t>
        </w:r>
      </w:ins>
      <w:ins w:author="Guest User" w:date="2021-02-13T04:03:24.38Z" w:id="1792797026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1</w:t>
        </w:r>
        <w:r w:rsidRPr="7232AF33" w:rsidR="0A2BAD20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0</w:t>
        </w:r>
      </w:ins>
    </w:p>
    <w:p w:rsidR="02354063" w:rsidP="7232AF33" w:rsidRDefault="02354063" w14:paraId="02ABA383" w14:textId="46FA9456">
      <w:pPr>
        <w:pStyle w:val="Normal"/>
        <w:ind w:left="0" w:firstLine="720"/>
        <w:rPr>
          <w:ins w:author="Guest User" w:date="2021-02-13T04:11:03.633Z" w:id="1331630676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1:03.633Z" w:id="1097552593">
        <w:r w:rsidRPr="7232AF33" w:rsidR="0235406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0=No</w:t>
        </w:r>
      </w:ins>
    </w:p>
    <w:p w:rsidR="02354063" w:rsidP="7232AF33" w:rsidRDefault="02354063" w14:paraId="413C3EA8" w14:textId="598718D1">
      <w:pPr>
        <w:pStyle w:val="Normal"/>
        <w:ind w:left="0" w:firstLine="720"/>
        <w:rPr>
          <w:ins w:author="Guest User" w:date="2021-02-13T04:02:23.552Z" w:id="1288017428"/>
          <w:rFonts w:ascii="Segoe UI" w:hAnsi="Segoe UI" w:eastAsia="Segoe UI" w:cs="Segoe UI"/>
          <w:noProof w:val="0"/>
          <w:sz w:val="23"/>
          <w:szCs w:val="23"/>
          <w:lang w:val="en-US"/>
        </w:rPr>
      </w:pPr>
      <w:ins w:author="Guest User" w:date="2021-02-13T04:11:03.633Z" w:id="847434735">
        <w:r w:rsidRPr="7232AF33" w:rsidR="02354063">
          <w:rPr>
            <w:rFonts w:ascii="Segoe UI" w:hAnsi="Segoe UI" w:eastAsia="Segoe UI" w:cs="Segoe UI"/>
            <w:noProof w:val="0"/>
            <w:sz w:val="23"/>
            <w:szCs w:val="23"/>
            <w:lang w:val="en-US"/>
          </w:rPr>
          <w:t>1=Yes</w:t>
        </w:r>
      </w:ins>
    </w:p>
    <w:p w:rsidR="2AD93A87" w:rsidP="7232AF33" w:rsidRDefault="2AD93A87" w14:paraId="59DB3774" w14:textId="325DC635">
      <w:pPr>
        <w:pStyle w:val="Normal"/>
        <w:rPr>
          <w:ins w:author="Guest User" w:date="2021-02-13T04:11:34.042Z" w:id="214229319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02:23.975Z" w:id="1115227336">
        <w:r w:rsidRPr="7232AF33" w:rsidR="2AD93A87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35. BIGS item</w:t>
        </w:r>
      </w:ins>
      <w:ins w:author="Guest User" w:date="2021-02-13T04:03:26.911Z" w:id="1673348215">
        <w:r w:rsidRPr="7232AF33" w:rsidR="3A85EFB5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11</w:t>
        </w:r>
      </w:ins>
    </w:p>
    <w:p w:rsidR="481ECF5F" w:rsidP="7232AF33" w:rsidRDefault="481ECF5F" w14:paraId="428C9F14" w14:textId="57CA052C">
      <w:pPr>
        <w:pStyle w:val="Normal"/>
        <w:rPr>
          <w:ins w:author="Guest User" w:date="2021-02-13T04:19:47.145Z" w:id="102480599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19:46.176Z" w:id="1198559832">
        <w:r>
          <w:tab/>
        </w:r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0=other</w:t>
        </w:r>
      </w:ins>
    </w:p>
    <w:p w:rsidR="481ECF5F" w:rsidP="7232AF33" w:rsidRDefault="481ECF5F" w14:paraId="5B17AFBB" w14:textId="6FB5A38F">
      <w:pPr>
        <w:pStyle w:val="Normal"/>
        <w:rPr>
          <w:ins w:author="Guest User" w:date="2021-02-13T04:19:55.142Z" w:id="1453627896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19:54.216Z" w:id="1060452461">
        <w:r>
          <w:tab/>
        </w:r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1=</w:t>
        </w:r>
      </w:ins>
      <w:ins w:author="Guest User" w:date="2021-02-13T04:22:35.285Z" w:id="550940724">
        <w:r w:rsidRPr="7232AF33" w:rsidR="4450D27D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I changed my engagement with gaming activities-I do not engage in </w:t>
        </w:r>
      </w:ins>
      <w:ins w:author="Guest User" w:date="2021-02-13T04:23:37.62Z" w:id="274471506">
        <w:r>
          <w:tab/>
        </w:r>
        <w:r w:rsidRPr="7232AF33" w:rsidR="5F8AC44C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     </w:t>
        </w:r>
      </w:ins>
      <w:ins w:author="Guest User" w:date="2021-02-13T04:22:35.285Z" w:id="1100538966">
        <w:r w:rsidRPr="7232AF33" w:rsidR="4450D27D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gaming activities now, or I engage less than before</w:t>
        </w:r>
      </w:ins>
    </w:p>
    <w:p w:rsidR="481ECF5F" w:rsidP="7232AF33" w:rsidRDefault="481ECF5F" w14:paraId="7548AE5A" w14:textId="5D09CBBC">
      <w:pPr>
        <w:pStyle w:val="Normal"/>
        <w:rPr>
          <w:ins w:author="Guest User" w:date="2021-02-13T04:19:58.235Z" w:id="92392497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19:57.519Z" w:id="417133219">
        <w:r>
          <w:tab/>
        </w:r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2=</w:t>
        </w:r>
      </w:ins>
      <w:ins w:author="Guest User" w:date="2021-02-13T04:24:04.424Z" w:id="1165072719">
        <w:r w:rsidRPr="7232AF33" w:rsidR="32943C3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I am already trying to engage in gaming activities less</w:t>
        </w:r>
      </w:ins>
    </w:p>
    <w:p w:rsidR="481ECF5F" w:rsidP="7232AF33" w:rsidRDefault="481ECF5F" w14:paraId="214EF75B" w14:textId="16D229B0">
      <w:pPr>
        <w:pStyle w:val="Normal"/>
        <w:rPr>
          <w:ins w:author="Guest User" w:date="2021-02-13T04:20:01.275Z" w:id="30029344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19:59.471Z" w:id="1549271634">
        <w:r>
          <w:tab/>
        </w:r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</w:t>
        </w:r>
      </w:ins>
      <w:ins w:author="Guest User" w:date="2021-02-13T04:20:00.561Z" w:id="113663397"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=</w:t>
        </w:r>
      </w:ins>
      <w:ins w:author="Guest User" w:date="2021-02-13T04:24:28.362Z" w:id="649864155">
        <w:r w:rsidRPr="7232AF33" w:rsidR="12DB5012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I have decided to engage in gaming activities less</w:t>
        </w:r>
      </w:ins>
    </w:p>
    <w:p w:rsidR="481ECF5F" w:rsidP="7232AF33" w:rsidRDefault="481ECF5F" w14:paraId="5719580D" w14:textId="15160C06">
      <w:pPr>
        <w:pStyle w:val="Normal"/>
        <w:rPr>
          <w:ins w:author="Guest User" w:date="2021-02-13T04:20:04.214Z" w:id="154155385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20:03.516Z" w:id="132934551">
        <w:r>
          <w:tab/>
        </w:r>
        <w:r w:rsidRPr="7232AF33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4=</w:t>
        </w:r>
      </w:ins>
      <w:ins w:author="Guest User" w:date="2021-02-13T04:24:49.614Z" w:id="1637886703">
        <w:r w:rsidRPr="7232AF33" w:rsidR="4543CD49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Sometimes I think about gaming activities less</w:t>
        </w:r>
      </w:ins>
    </w:p>
    <w:p w:rsidR="481ECF5F" w:rsidP="464F1A4F" w:rsidRDefault="481ECF5F" w14:paraId="1F3AB2E3" w14:textId="6BDA31F9">
      <w:pPr>
        <w:pStyle w:val="Normal"/>
        <w:rPr>
          <w:ins w:author="Guest User" w:date="2021-02-25T18:03:36.416Z" w:id="77592220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20:05.869Z" w:id="396934392">
        <w:r>
          <w:tab/>
        </w:r>
      </w:ins>
      <w:ins w:author="Guest User" w:date="2021-02-13T04:20:05Z" w:id="2006539177">
        <w:r w:rsidRPr="464F1A4F" w:rsidR="481ECF5F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5=</w:t>
        </w:r>
      </w:ins>
      <w:ins w:author="Guest User" w:date="2021-02-13T04:25:04Z" w:id="253427636">
        <w:r w:rsidRPr="464F1A4F" w:rsidR="136CC4C5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I never think about gaming activities</w:t>
        </w:r>
      </w:ins>
    </w:p>
    <w:p w:rsidR="464F1A4F" w:rsidP="464F1A4F" w:rsidRDefault="464F1A4F" w14:paraId="62BAE2D6" w14:textId="081F071B">
      <w:pPr>
        <w:pStyle w:val="Normal"/>
        <w:rPr>
          <w:ins w:author="Guest User" w:date="2021-02-25T18:06:23.245Z" w:id="1735737352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78388D53" w:rsidP="464F1A4F" w:rsidRDefault="78388D53" w14:paraId="565A0FE8" w14:textId="57025493">
      <w:pPr>
        <w:pStyle w:val="Normal"/>
        <w:rPr>
          <w:ins w:author="Guest User" w:date="2021-02-25T18:06:31.429Z" w:id="1568471776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6:30.922Z" w:id="1163352830">
        <w:r w:rsidRPr="464F1A4F" w:rsidR="78388D53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All DASS items</w:t>
        </w:r>
      </w:ins>
      <w:ins w:author="Guest User" w:date="2021-02-25T18:19:11.727Z" w:id="2009246576">
        <w:r w:rsidRPr="464F1A4F" w:rsidR="77995BA9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 (d = depression, a = anxiety, s = stress)</w:t>
        </w:r>
      </w:ins>
    </w:p>
    <w:p w:rsidR="78388D53" w:rsidP="464F1A4F" w:rsidRDefault="78388D53" w14:paraId="335D0172" w14:textId="52841C28">
      <w:pPr>
        <w:pStyle w:val="ListParagraph"/>
        <w:numPr>
          <w:ilvl w:val="0"/>
          <w:numId w:val="2"/>
        </w:numPr>
        <w:rPr>
          <w:ins w:author="Guest User" w:date="2021-02-25T18:06:35.764Z" w:id="212887295"/>
          <w:rFonts w:ascii="Segoe UI" w:hAnsi="Segoe UI" w:eastAsia="Segoe UI" w:cs="Segoe UI" w:asciiTheme="minorAscii" w:hAnsiTheme="minorAscii" w:eastAsiaTheme="minorAscii" w:cstheme="minorAscii"/>
          <w:noProof w:val="0"/>
          <w:sz w:val="25"/>
          <w:szCs w:val="25"/>
          <w:lang w:val="en-US"/>
        </w:rPr>
        <w:pPrChange w:author="Guest User" w:date="2021-02-25T18:06:32.682Z">
          <w:pPr/>
        </w:pPrChange>
      </w:pPr>
      <w:ins w:author="Guest User" w:date="2021-02-25T18:06:32.694Z" w:id="788542622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0 = "Did not apply to me at all"</w:t>
        </w:r>
      </w:ins>
    </w:p>
    <w:p w:rsidR="78388D53" w:rsidP="464F1A4F" w:rsidRDefault="78388D53" w14:paraId="58C466AA" w14:textId="075C636B">
      <w:pPr>
        <w:pStyle w:val="ListParagraph"/>
        <w:numPr>
          <w:ilvl w:val="0"/>
          <w:numId w:val="2"/>
        </w:numPr>
        <w:rPr>
          <w:ins w:author="Guest User" w:date="2021-02-25T18:06:45.968Z" w:id="1396189635"/>
          <w:rFonts w:ascii="Segoe UI" w:hAnsi="Segoe UI" w:eastAsia="Segoe UI" w:cs="Segoe UI" w:asciiTheme="minorAscii" w:hAnsiTheme="minorAscii" w:eastAsiaTheme="minorAscii" w:cstheme="minorAscii"/>
          <w:noProof w:val="0"/>
          <w:sz w:val="25"/>
          <w:szCs w:val="25"/>
          <w:lang w:val="en-US"/>
        </w:rPr>
        <w:pPrChange w:author="Guest User" w:date="2021-02-25T18:06:35.766Z">
          <w:pPr/>
        </w:pPrChange>
      </w:pPr>
      <w:ins w:author="Guest User" w:date="2021-02-25T18:06:45.099Z" w:id="956757179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1 = Applied to me to some degre</w:t>
        </w:r>
      </w:ins>
      <w:ins w:author="Guest User" w:date="2021-02-25T18:07:31.505Z" w:id="1812138406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e</w:t>
        </w:r>
      </w:ins>
      <w:ins w:author="Guest User" w:date="2021-02-25T18:06:45.099Z" w:id="1601790481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, or some of the time</w:t>
        </w:r>
      </w:ins>
    </w:p>
    <w:p w:rsidR="78388D53" w:rsidP="464F1A4F" w:rsidRDefault="78388D53" w14:paraId="74CDF6D7" w14:textId="21D9E9D7">
      <w:pPr>
        <w:pStyle w:val="ListParagraph"/>
        <w:numPr>
          <w:ilvl w:val="0"/>
          <w:numId w:val="2"/>
        </w:numPr>
        <w:rPr>
          <w:ins w:author="Guest User" w:date="2021-02-25T18:07:10.232Z" w:id="1514279614"/>
          <w:rFonts w:ascii="Segoe UI" w:hAnsi="Segoe UI" w:eastAsia="Segoe UI" w:cs="Segoe UI" w:asciiTheme="minorAscii" w:hAnsiTheme="minorAscii" w:eastAsiaTheme="minorAscii" w:cstheme="minorAscii"/>
          <w:noProof w:val="0"/>
          <w:sz w:val="25"/>
          <w:szCs w:val="25"/>
          <w:lang w:val="en-US"/>
        </w:rPr>
        <w:pPrChange w:author="Guest User" w:date="2021-02-25T18:06:45.977Z">
          <w:pPr/>
        </w:pPrChange>
      </w:pPr>
      <w:ins w:author="Guest User" w:date="2021-02-25T18:07:04.024Z" w:id="411825319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2 = Applied to me to a considerable degree, or a good part of time</w:t>
        </w:r>
      </w:ins>
    </w:p>
    <w:p w:rsidR="78388D53" w:rsidP="464F1A4F" w:rsidRDefault="78388D53" w14:paraId="1919835F" w14:textId="5560F5B9">
      <w:pPr>
        <w:pStyle w:val="ListParagraph"/>
        <w:numPr>
          <w:ilvl w:val="0"/>
          <w:numId w:val="2"/>
        </w:numPr>
        <w:rPr>
          <w:ins w:author="Guest User" w:date="2021-02-25T18:03:36.92Z" w:id="520397706"/>
          <w:rFonts w:ascii="Segoe UI" w:hAnsi="Segoe UI" w:eastAsia="Segoe UI" w:cs="Segoe UI" w:asciiTheme="minorAscii" w:hAnsiTheme="minorAscii" w:eastAsiaTheme="minorAscii" w:cstheme="minorAscii"/>
          <w:noProof w:val="0"/>
          <w:sz w:val="25"/>
          <w:szCs w:val="25"/>
          <w:lang w:val="en-US"/>
        </w:rPr>
        <w:pPrChange w:author="Guest User" w:date="2021-02-25T18:07:10.237Z">
          <w:pPr/>
        </w:pPrChange>
      </w:pPr>
      <w:ins w:author="Guest User" w:date="2021-02-25T18:07:19.797Z" w:id="1710710040">
        <w:r w:rsidRPr="464F1A4F" w:rsidR="78388D53">
          <w:rPr>
            <w:rFonts w:ascii="Segoe UI" w:hAnsi="Segoe UI" w:eastAsia="Segoe UI" w:cs="Segoe UI"/>
            <w:noProof w:val="0"/>
            <w:sz w:val="25"/>
            <w:szCs w:val="25"/>
            <w:lang w:val="en-US"/>
          </w:rPr>
          <w:t>3 = Applied to me very much, or most of the time</w:t>
        </w:r>
      </w:ins>
    </w:p>
    <w:p w:rsidR="4FC2A612" w:rsidP="464F1A4F" w:rsidRDefault="4FC2A612" w14:paraId="35577DE2" w14:textId="60492213">
      <w:pPr>
        <w:pStyle w:val="Normal"/>
        <w:rPr>
          <w:ins w:author="Guest User" w:date="2021-02-25T18:04:35.66Z" w:id="905855416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3:56.147Z" w:id="1339053560">
        <w:r w:rsidRPr="464F1A4F" w:rsidR="4FC2A612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36. </w:t>
        </w:r>
      </w:ins>
      <w:ins w:author="Guest User" w:date="2021-02-25T18:04:42.18Z" w:id="13623543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dass_2_a </w:t>
        </w:r>
      </w:ins>
    </w:p>
    <w:p w:rsidR="332D11BE" w:rsidP="464F1A4F" w:rsidRDefault="332D11BE" w14:paraId="6202527D" w14:textId="35FA15E4">
      <w:pPr>
        <w:pStyle w:val="Normal"/>
        <w:rPr>
          <w:ins w:author="Guest User" w:date="2021-02-25T18:04:35.66Z" w:id="1957704570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4:35.66Z" w:id="607480289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37. dass_3_d</w:t>
        </w:r>
      </w:ins>
    </w:p>
    <w:p w:rsidR="332D11BE" w:rsidP="464F1A4F" w:rsidRDefault="332D11BE" w14:paraId="3FF2EECF" w14:textId="2746FDAA">
      <w:pPr>
        <w:pStyle w:val="Normal"/>
        <w:rPr>
          <w:ins w:author="Guest User" w:date="2021-02-25T18:04:35.661Z" w:id="198025688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4:35.66Z" w:id="1958933955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38. dass_4_a</w:t>
        </w:r>
      </w:ins>
    </w:p>
    <w:p w:rsidR="332D11BE" w:rsidP="464F1A4F" w:rsidRDefault="332D11BE" w14:paraId="6359BCDB" w14:textId="4C753907">
      <w:pPr>
        <w:pStyle w:val="Normal"/>
        <w:rPr>
          <w:ins w:author="Guest User" w:date="2021-02-25T18:04:35.661Z" w:id="141380284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4:35.661Z" w:id="67615760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39. dass_6_s</w:t>
        </w:r>
      </w:ins>
    </w:p>
    <w:p w:rsidR="332D11BE" w:rsidP="464F1A4F" w:rsidRDefault="332D11BE" w14:paraId="7C8EDAB5" w14:textId="59D6AC60">
      <w:pPr>
        <w:pStyle w:val="Normal"/>
        <w:rPr>
          <w:ins w:author="Guest User" w:date="2021-02-25T18:04:35.661Z" w:id="1741780587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4:35.661Z" w:id="167918361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4</w:t>
        </w:r>
      </w:ins>
      <w:ins w:author="Guest User" w:date="2021-02-25T18:05:01.2Z" w:id="201702404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0. </w:t>
        </w:r>
      </w:ins>
      <w:ins w:author="Guest User" w:date="2021-02-25T18:04:35.661Z" w:id="255746502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dass_8_s</w:t>
        </w:r>
      </w:ins>
    </w:p>
    <w:p w:rsidR="332D11BE" w:rsidP="464F1A4F" w:rsidRDefault="332D11BE" w14:paraId="46796D0A" w14:textId="7A117FBA">
      <w:pPr>
        <w:pStyle w:val="Normal"/>
        <w:rPr>
          <w:ins w:author="Guest User" w:date="2021-02-25T18:04:35.662Z" w:id="1989085964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10.424Z" w:id="1838538504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41. </w:t>
        </w:r>
      </w:ins>
      <w:ins w:author="Guest User" w:date="2021-02-25T18:04:35.662Z" w:id="193088321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dass_10_d</w:t>
        </w:r>
      </w:ins>
    </w:p>
    <w:p w:rsidR="332D11BE" w:rsidP="464F1A4F" w:rsidRDefault="332D11BE" w14:paraId="59CC7A1A" w14:textId="24B6ED59">
      <w:pPr>
        <w:pStyle w:val="Normal"/>
        <w:rPr>
          <w:ins w:author="Guest User" w:date="2021-02-25T18:04:35.662Z" w:id="1359294853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13.176Z" w:id="2042156757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42. </w:t>
        </w:r>
      </w:ins>
      <w:ins w:author="Guest User" w:date="2021-02-25T18:04:35.662Z" w:id="34070588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dass_12_s</w:t>
        </w:r>
      </w:ins>
    </w:p>
    <w:p w:rsidR="332D11BE" w:rsidP="464F1A4F" w:rsidRDefault="332D11BE" w14:paraId="324D68EF" w14:textId="5CDF5164">
      <w:pPr>
        <w:pStyle w:val="Normal"/>
        <w:rPr>
          <w:ins w:author="Guest User" w:date="2021-02-25T18:04:35.663Z" w:id="1564673053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15.724Z" w:id="2078294509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43. </w:t>
        </w:r>
      </w:ins>
      <w:ins w:author="Guest User" w:date="2021-02-25T18:04:35.662Z" w:id="196108294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dass_17_d</w:t>
        </w:r>
      </w:ins>
    </w:p>
    <w:p w:rsidR="332D11BE" w:rsidP="464F1A4F" w:rsidRDefault="332D11BE" w14:paraId="222E60BB" w14:textId="4799EEED">
      <w:pPr>
        <w:pStyle w:val="Normal"/>
        <w:rPr>
          <w:ins w:author="Guest User" w:date="2021-02-25T18:04:35.663Z" w:id="1146536256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20.787Z" w:id="250042997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44. </w:t>
        </w:r>
      </w:ins>
      <w:ins w:author="Guest User" w:date="2021-02-25T18:04:35.663Z" w:id="175289065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dass_18_s</w:t>
        </w:r>
      </w:ins>
    </w:p>
    <w:p w:rsidR="332D11BE" w:rsidP="464F1A4F" w:rsidRDefault="332D11BE" w14:paraId="0128B360" w14:textId="051F425B">
      <w:pPr>
        <w:pStyle w:val="Normal"/>
        <w:rPr>
          <w:ins w:author="Guest User" w:date="2021-02-25T18:04:35.663Z" w:id="134887135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26.126Z" w:id="179034017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45. </w:t>
        </w:r>
      </w:ins>
      <w:ins w:author="Guest User" w:date="2021-02-25T18:04:35.663Z" w:id="127990680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dass_20_a</w:t>
        </w:r>
      </w:ins>
    </w:p>
    <w:p w:rsidR="332D11BE" w:rsidP="464F1A4F" w:rsidRDefault="332D11BE" w14:paraId="0584B994" w14:textId="02FDCFD1">
      <w:pPr>
        <w:pStyle w:val="Normal"/>
        <w:rPr>
          <w:ins w:author="Guest User" w:date="2021-02-25T18:04:35.664Z" w:id="3152642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29.858Z" w:id="1791068286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46. </w:t>
        </w:r>
      </w:ins>
      <w:ins w:author="Guest User" w:date="2021-02-25T18:04:35.664Z" w:id="10047677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dass_22_s</w:t>
        </w:r>
      </w:ins>
    </w:p>
    <w:p w:rsidR="332D11BE" w:rsidP="464F1A4F" w:rsidRDefault="332D11BE" w14:paraId="1ED01A13" w14:textId="7B7DDF96">
      <w:pPr>
        <w:pStyle w:val="Normal"/>
        <w:rPr>
          <w:ins w:author="Guest User" w:date="2021-02-25T18:04:35.664Z" w:id="132571546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32.425Z" w:id="264651204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47. </w:t>
        </w:r>
      </w:ins>
      <w:ins w:author="Guest User" w:date="2021-02-25T18:04:35.664Z" w:id="1107166205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dass_25_a</w:t>
        </w:r>
      </w:ins>
    </w:p>
    <w:p w:rsidR="332D11BE" w:rsidP="464F1A4F" w:rsidRDefault="332D11BE" w14:paraId="21C7273D" w14:textId="518FF268">
      <w:pPr>
        <w:pStyle w:val="Normal"/>
        <w:rPr>
          <w:ins w:author="Guest User" w:date="2021-02-25T18:04:35.664Z" w:id="292112205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35.244Z" w:id="1122455852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48. </w:t>
        </w:r>
      </w:ins>
      <w:ins w:author="Guest User" w:date="2021-02-25T18:04:35.664Z" w:id="92439209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dass_26_d</w:t>
        </w:r>
      </w:ins>
    </w:p>
    <w:p w:rsidR="332D11BE" w:rsidP="464F1A4F" w:rsidRDefault="332D11BE" w14:paraId="22173E30" w14:textId="6C8D8943">
      <w:pPr>
        <w:pStyle w:val="Normal"/>
        <w:rPr>
          <w:ins w:author="Guest User" w:date="2021-02-25T18:04:35.665Z" w:id="1337301764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40.536Z" w:id="178555323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49. </w:t>
        </w:r>
      </w:ins>
      <w:ins w:author="Guest User" w:date="2021-02-25T18:04:35.665Z" w:id="193390664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dass_28_a</w:t>
        </w:r>
      </w:ins>
    </w:p>
    <w:p w:rsidR="332D11BE" w:rsidP="464F1A4F" w:rsidRDefault="332D11BE" w14:paraId="643BD1D9" w14:textId="06211485">
      <w:pPr>
        <w:pStyle w:val="Normal"/>
        <w:rPr>
          <w:ins w:author="Guest User" w:date="2021-02-25T18:04:35.665Z" w:id="1262158803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43.143Z" w:id="862558307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50. </w:t>
        </w:r>
      </w:ins>
      <w:ins w:author="Guest User" w:date="2021-02-25T18:04:35.665Z" w:id="335895435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dass_31_d</w:t>
        </w:r>
      </w:ins>
    </w:p>
    <w:p w:rsidR="332D11BE" w:rsidP="464F1A4F" w:rsidRDefault="332D11BE" w14:paraId="5BFF5D6F" w14:textId="677455F3">
      <w:pPr>
        <w:pStyle w:val="Normal"/>
        <w:rPr>
          <w:ins w:author="Guest User" w:date="2021-02-25T18:04:35.665Z" w:id="1749266002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45.927Z" w:id="264133388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51. </w:t>
        </w:r>
      </w:ins>
      <w:ins w:author="Guest User" w:date="2021-02-25T18:04:35.665Z" w:id="70003396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dass_35_s</w:t>
        </w:r>
      </w:ins>
    </w:p>
    <w:p w:rsidR="332D11BE" w:rsidP="464F1A4F" w:rsidRDefault="332D11BE" w14:paraId="35C932F7" w14:textId="0DB529BD">
      <w:pPr>
        <w:pStyle w:val="Normal"/>
        <w:rPr>
          <w:ins w:author="Guest User" w:date="2021-02-25T18:04:35.666Z" w:id="10593459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5:57.667Z" w:id="55863170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52. </w:t>
        </w:r>
      </w:ins>
      <w:ins w:author="Guest User" w:date="2021-02-25T18:04:35.666Z" w:id="367466817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dass_38_d</w:t>
        </w:r>
      </w:ins>
    </w:p>
    <w:p w:rsidR="332D11BE" w:rsidP="464F1A4F" w:rsidRDefault="332D11BE" w14:paraId="58BD23F4" w14:textId="729C66D4">
      <w:pPr>
        <w:pStyle w:val="Normal"/>
        <w:rPr>
          <w:ins w:author="Guest User" w:date="2021-02-25T18:04:35.666Z" w:id="1697036508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6:01.398Z" w:id="1941679984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53. </w:t>
        </w:r>
      </w:ins>
      <w:ins w:author="Guest User" w:date="2021-02-25T18:04:35.666Z" w:id="126958114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dass_39_s</w:t>
        </w:r>
      </w:ins>
    </w:p>
    <w:p w:rsidR="332D11BE" w:rsidP="464F1A4F" w:rsidRDefault="332D11BE" w14:paraId="769C15C3" w14:textId="4DEE5AA5">
      <w:pPr>
        <w:pStyle w:val="Normal"/>
        <w:rPr>
          <w:ins w:author="Guest User" w:date="2021-02-25T18:04:35.667Z" w:id="1228812453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6:04.142Z" w:id="971128304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54. </w:t>
        </w:r>
      </w:ins>
      <w:ins w:author="Guest User" w:date="2021-02-25T18:04:35.666Z" w:id="21632632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dass_40_a</w:t>
        </w:r>
      </w:ins>
    </w:p>
    <w:p w:rsidR="332D11BE" w:rsidP="464F1A4F" w:rsidRDefault="332D11BE" w14:paraId="5A070215" w14:textId="7A2E8EC2">
      <w:pPr>
        <w:pStyle w:val="Normal"/>
        <w:rPr>
          <w:ins w:author="Guest User" w:date="2021-02-25T18:04:35.667Z" w:id="1230988443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6:06.899Z" w:id="1473134553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55. </w:t>
        </w:r>
      </w:ins>
      <w:ins w:author="Guest User" w:date="2021-02-25T18:04:35.667Z" w:id="987012681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dass_41_a</w:t>
        </w:r>
      </w:ins>
    </w:p>
    <w:p w:rsidR="332D11BE" w:rsidP="464F1A4F" w:rsidRDefault="332D11BE" w14:paraId="4832CAB4" w14:textId="47FCFD4E">
      <w:pPr>
        <w:pStyle w:val="Normal"/>
        <w:rPr>
          <w:ins w:author="Guest User" w:date="2021-02-25T18:07:42.911Z" w:id="1089949711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25T18:06:09.898Z" w:id="2003917177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 xml:space="preserve">56. </w:t>
        </w:r>
      </w:ins>
      <w:ins w:author="Guest User" w:date="2021-02-25T18:04:35.667Z" w:id="2095804746">
        <w:r w:rsidRPr="464F1A4F" w:rsidR="332D11BE">
          <w:rPr>
            <w:rFonts w:ascii="Segoe UI" w:hAnsi="Segoe UI" w:eastAsia="Segoe UI" w:cs="Segoe U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none"/>
            <w:lang w:val="en-US"/>
          </w:rPr>
          <w:t>dass_42_d</w:t>
        </w:r>
      </w:ins>
    </w:p>
    <w:p w:rsidR="464F1A4F" w:rsidP="464F1A4F" w:rsidRDefault="464F1A4F" w14:paraId="3754A8BA" w14:textId="4092FB23">
      <w:pPr>
        <w:pStyle w:val="Normal"/>
        <w:rPr>
          <w:ins w:author="Guest User" w:date="2021-02-25T18:11:29.146Z" w:id="251346985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0325E575" w:rsidP="464F1A4F" w:rsidRDefault="0325E575" w14:paraId="0AB84187" w14:textId="5A1FABEC">
      <w:pPr>
        <w:pStyle w:val="Normal"/>
        <w:rPr>
          <w:ins w:author="Guest User" w:date="2021-02-25T18:11:45.014Z" w:id="2142974265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09Z" w:id="1924712544">
            <w:rPr>
              <w:ins w:author="Guest User" w:date="2021-02-25T18:11:45.014Z" w:id="10568370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1:44.537Z" w:id="154560860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08Z" w:id="1946478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SOG_1a to 1j:</w:t>
        </w:r>
      </w:ins>
    </w:p>
    <w:p w:rsidR="0325E575" w:rsidP="464F1A4F" w:rsidRDefault="0325E575" w14:paraId="4EBAFB7B" w14:textId="441E8F58">
      <w:pPr>
        <w:pStyle w:val="ListParagraph"/>
        <w:numPr>
          <w:ilvl w:val="0"/>
          <w:numId w:val="2"/>
        </w:numPr>
        <w:rPr>
          <w:ins w:author="Guest User" w:date="2021-02-25T18:11:48.164Z" w:id="121351476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1:46.223Z">
          <w:pPr/>
        </w:pPrChange>
      </w:pPr>
      <w:ins w:author="Guest User" w:date="2021-02-25T18:11:46.232Z" w:id="31085911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14Z" w:id="659943373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"not at all"</w:t>
        </w:r>
      </w:ins>
    </w:p>
    <w:p w:rsidR="0325E575" w:rsidP="464F1A4F" w:rsidRDefault="0325E575" w14:paraId="59C3E27D" w14:textId="72292AB4">
      <w:pPr>
        <w:pStyle w:val="ListParagraph"/>
        <w:numPr>
          <w:ilvl w:val="0"/>
          <w:numId w:val="2"/>
        </w:numPr>
        <w:rPr>
          <w:ins w:author="Guest User" w:date="2021-02-25T18:11:54.493Z" w:id="221292767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1:48.167Z">
          <w:pPr/>
        </w:pPrChange>
      </w:pPr>
      <w:ins w:author="Guest User" w:date="2021-02-25T18:11:54.493Z" w:id="194040576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16Z" w:id="1782032841">
              <w:rPr>
                <w:noProof w:val="0"/>
                <w:lang w:val="en-US"/>
              </w:rPr>
            </w:rPrChange>
          </w:rPr>
          <w:t>1 = "less than once a week"</w:t>
        </w:r>
      </w:ins>
    </w:p>
    <w:p w:rsidR="0325E575" w:rsidP="464F1A4F" w:rsidRDefault="0325E575" w14:paraId="52069F33" w14:textId="2B4C61F8">
      <w:pPr>
        <w:pStyle w:val="ListParagraph"/>
        <w:numPr>
          <w:ilvl w:val="0"/>
          <w:numId w:val="2"/>
        </w:numPr>
        <w:rPr>
          <w:ins w:author="Guest User" w:date="2021-02-25T18:07:43.267Z" w:id="2103489708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2:03.144Z" w:id="22937455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17Z" w:id="767800982">
              <w:rPr>
                <w:noProof w:val="0"/>
                <w:lang w:val="en-US"/>
              </w:rPr>
            </w:rPrChange>
          </w:rPr>
          <w:t>2 = "once a week or more"</w:t>
        </w:r>
      </w:ins>
    </w:p>
    <w:p w:rsidR="0325E575" w:rsidP="464F1A4F" w:rsidRDefault="0325E575" w14:paraId="32CCC143" w14:textId="1033A2BD">
      <w:pPr>
        <w:pStyle w:val="Normal"/>
        <w:rPr>
          <w:ins w:author="Guest User" w:date="2021-02-25T18:08:31.087Z" w:id="167106691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21Z" w:id="412931946">
            <w:rPr>
              <w:ins w:author="Guest User" w:date="2021-02-25T18:08:31.087Z" w:id="1232825188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7:45.434Z" w:id="74122845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19Z" w:id="14587135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57. </w:t>
        </w:r>
      </w:ins>
      <w:ins w:author="Guest User" w:date="2021-02-25T18:08:31.087Z" w:id="139482100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11Z" w:id="61031060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sogs_1a</w:t>
        </w:r>
      </w:ins>
    </w:p>
    <w:p w:rsidR="0325E575" w:rsidP="464F1A4F" w:rsidRDefault="0325E575" w14:paraId="5A0A1FF4" w14:textId="4324F19F">
      <w:pPr>
        <w:pStyle w:val="Normal"/>
        <w:rPr>
          <w:ins w:author="Guest User" w:date="2021-02-25T18:08:31.088Z" w:id="183617899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23Z" w:id="95952514">
            <w:rPr>
              <w:ins w:author="Guest User" w:date="2021-02-25T18:08:31.088Z" w:id="220835703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8:31.087Z" w:id="139111506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22Z" w:id="15142790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58. sogs_1b</w:t>
        </w:r>
      </w:ins>
    </w:p>
    <w:p w:rsidR="0325E575" w:rsidP="464F1A4F" w:rsidRDefault="0325E575" w14:paraId="24B87E9A" w14:textId="2BE25838">
      <w:pPr>
        <w:pStyle w:val="Normal"/>
        <w:rPr>
          <w:ins w:author="Guest User" w:date="2021-02-25T18:08:31.088Z" w:id="1109636967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25Z" w:id="63511417">
            <w:rPr>
              <w:ins w:author="Guest User" w:date="2021-02-25T18:08:31.088Z" w:id="1985956556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8:31.088Z" w:id="116227543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24Z" w:id="3270693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59. sogs_1c</w:t>
        </w:r>
      </w:ins>
    </w:p>
    <w:p w:rsidR="0325E575" w:rsidP="464F1A4F" w:rsidRDefault="0325E575" w14:paraId="0D197547" w14:textId="6CA48C73">
      <w:pPr>
        <w:pStyle w:val="Normal"/>
        <w:rPr>
          <w:ins w:author="Guest User" w:date="2021-02-25T18:08:31.088Z" w:id="163102965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27Z" w:id="793863401">
            <w:rPr>
              <w:ins w:author="Guest User" w:date="2021-02-25T18:08:31.088Z" w:id="1442854134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8:31.088Z" w:id="86865694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26Z" w:id="37436107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60. sogs_1d</w:t>
        </w:r>
      </w:ins>
    </w:p>
    <w:p w:rsidR="0325E575" w:rsidP="464F1A4F" w:rsidRDefault="0325E575" w14:paraId="3D9912CF" w14:textId="62338C98">
      <w:pPr>
        <w:pStyle w:val="Normal"/>
        <w:rPr>
          <w:ins w:author="Guest User" w:date="2021-02-25T18:08:31.088Z" w:id="131440194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29Z" w:id="787275854">
            <w:rPr>
              <w:ins w:author="Guest User" w:date="2021-02-25T18:08:31.088Z" w:id="613636848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8:31.088Z" w:id="54120449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28Z" w:id="7481532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61. sogs_1e</w:t>
        </w:r>
      </w:ins>
    </w:p>
    <w:p w:rsidR="0325E575" w:rsidP="464F1A4F" w:rsidRDefault="0325E575" w14:paraId="62624BC9" w14:textId="5CF13C4D">
      <w:pPr>
        <w:pStyle w:val="Normal"/>
        <w:rPr>
          <w:ins w:author="Guest User" w:date="2021-02-25T18:08:31.089Z" w:id="133422037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34Z" w:id="201717836">
            <w:rPr>
              <w:ins w:author="Guest User" w:date="2021-02-25T18:08:31.089Z" w:id="1463701073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8:31.088Z" w:id="57850212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3Z" w:id="16306049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62</w:t>
        </w:r>
      </w:ins>
      <w:ins w:author="Guest User" w:date="2021-02-25T18:09:00.964Z" w:id="104368888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26Z" w:id="77534173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. </w:t>
        </w:r>
      </w:ins>
      <w:ins w:author="Guest User" w:date="2021-02-25T18:08:31.088Z" w:id="54929069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28Z" w:id="5325974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sogs_1f</w:t>
        </w:r>
      </w:ins>
    </w:p>
    <w:p w:rsidR="0325E575" w:rsidP="464F1A4F" w:rsidRDefault="0325E575" w14:paraId="723362EE" w14:textId="1D5955F3">
      <w:pPr>
        <w:pStyle w:val="Normal"/>
        <w:rPr>
          <w:ins w:author="Guest User" w:date="2021-02-25T18:08:31.089Z" w:id="874235401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38Z" w:id="858464116">
            <w:rPr>
              <w:ins w:author="Guest User" w:date="2021-02-25T18:08:31.089Z" w:id="802409966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03.989Z" w:id="85423264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36Z" w:id="15563480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63. </w:t>
        </w:r>
      </w:ins>
      <w:ins w:author="Guest User" w:date="2021-02-25T18:08:31.089Z" w:id="177907513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32Z" w:id="139520214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sogs_1g</w:t>
        </w:r>
      </w:ins>
    </w:p>
    <w:p w:rsidR="0325E575" w:rsidP="464F1A4F" w:rsidRDefault="0325E575" w14:paraId="2BC30E3B" w14:textId="0E4C9B65">
      <w:pPr>
        <w:pStyle w:val="Normal"/>
        <w:rPr>
          <w:ins w:author="Guest User" w:date="2021-02-25T18:08:31.089Z" w:id="1620166088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42Z" w:id="137181616">
            <w:rPr>
              <w:ins w:author="Guest User" w:date="2021-02-25T18:08:31.089Z" w:id="1544097705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08.826Z" w:id="17691272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4Z" w:id="304236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64. </w:t>
        </w:r>
      </w:ins>
      <w:ins w:author="Guest User" w:date="2021-02-25T18:08:31.089Z" w:id="59725166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35Z" w:id="1653807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sogs_1h</w:t>
        </w:r>
      </w:ins>
    </w:p>
    <w:p w:rsidR="0325E575" w:rsidP="464F1A4F" w:rsidRDefault="0325E575" w14:paraId="0A375197" w14:textId="77362545">
      <w:pPr>
        <w:pStyle w:val="Normal"/>
        <w:rPr>
          <w:ins w:author="Guest User" w:date="2021-02-25T18:08:31.09Z" w:id="830650615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45Z" w:id="336059529">
            <w:rPr>
              <w:ins w:author="Guest User" w:date="2021-02-25T18:08:31.09Z" w:id="639258701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13.126Z" w:id="89995112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43Z" w:id="53113484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65. </w:t>
        </w:r>
      </w:ins>
      <w:ins w:author="Guest User" w:date="2021-02-25T18:08:31.09Z" w:id="131106438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39Z" w:id="94226767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sogs_1i</w:t>
        </w:r>
      </w:ins>
    </w:p>
    <w:p w:rsidR="0325E575" w:rsidP="464F1A4F" w:rsidRDefault="0325E575" w14:paraId="41B5E640" w14:textId="16F4AF34">
      <w:pPr>
        <w:pStyle w:val="Normal"/>
        <w:rPr>
          <w:ins w:author="Guest User" w:date="2021-02-25T18:12:28.754Z" w:id="909613005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49Z" w:id="1451619959">
            <w:rPr>
              <w:ins w:author="Guest User" w:date="2021-02-25T18:12:28.754Z" w:id="1339288815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19.401Z" w:id="16732857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46Z" w:id="20001327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66. </w:t>
        </w:r>
      </w:ins>
      <w:ins w:author="Guest User" w:date="2021-02-25T18:08:31.09Z" w:id="124113629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44Z" w:id="11709528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sogs_1j</w:t>
        </w:r>
      </w:ins>
    </w:p>
    <w:p w:rsidR="464F1A4F" w:rsidP="464F1A4F" w:rsidRDefault="464F1A4F" w14:paraId="5A2F60DF" w14:textId="3D2FE18D">
      <w:pPr>
        <w:pStyle w:val="Normal"/>
        <w:rPr>
          <w:ins w:author="Guest User" w:date="2021-02-25T18:08:31.09Z" w:id="716137716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5Z" w:id="519198775">
            <w:rPr>
              <w:ins w:author="Guest User" w:date="2021-02-25T18:08:31.09Z" w:id="971425463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</w:p>
    <w:p w:rsidR="0325E575" w:rsidP="464F1A4F" w:rsidRDefault="0325E575" w14:paraId="7D5F0FA9" w14:textId="62F4E63F">
      <w:pPr>
        <w:pStyle w:val="Normal"/>
        <w:rPr>
          <w:ins w:author="Guest User" w:date="2021-02-25T18:12:47.145Z" w:id="56621469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56Z" w:id="1690651912">
            <w:rPr>
              <w:ins w:author="Guest User" w:date="2021-02-25T18:12:47.145Z" w:id="197583923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22.274Z" w:id="160018128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51Z" w:id="95271384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67. </w:t>
        </w:r>
      </w:ins>
      <w:ins w:author="Guest User" w:date="2021-02-25T18:08:31.09Z" w:id="60996093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49Z" w:id="7368079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sogs_2</w:t>
        </w:r>
      </w:ins>
      <w:ins w:author="Guest User" w:date="2021-02-25T18:12:30.3Z" w:id="138510655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5Z" w:id="132651945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 </w:t>
        </w:r>
      </w:ins>
    </w:p>
    <w:p w:rsidR="0325E575" w:rsidP="464F1A4F" w:rsidRDefault="0325E575" w14:paraId="7D21B4C2" w14:textId="0496CA37">
      <w:pPr>
        <w:pStyle w:val="ListParagraph"/>
        <w:numPr>
          <w:ilvl w:val="0"/>
          <w:numId w:val="2"/>
        </w:numPr>
        <w:rPr>
          <w:ins w:author="Guest User" w:date="2021-02-25T18:12:50.005Z" w:id="234976700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2:47.986Z">
          <w:pPr/>
        </w:pPrChange>
      </w:pPr>
      <w:ins w:author="Guest User" w:date="2021-02-25T18:12:47.994Z" w:id="61408042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56Z" w:id="1880981419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"never have gambled"</w:t>
        </w:r>
      </w:ins>
    </w:p>
    <w:p w:rsidR="0325E575" w:rsidP="464F1A4F" w:rsidRDefault="0325E575" w14:paraId="2D341C41" w14:textId="19372B76">
      <w:pPr>
        <w:pStyle w:val="ListParagraph"/>
        <w:numPr>
          <w:ilvl w:val="0"/>
          <w:numId w:val="2"/>
        </w:numPr>
        <w:rPr>
          <w:ins w:author="Guest User" w:date="2021-02-25T18:12:55.744Z" w:id="108326006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2:50.008Z">
          <w:pPr/>
        </w:pPrChange>
      </w:pPr>
      <w:ins w:author="Guest User" w:date="2021-02-25T18:12:55.744Z" w:id="90949932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57Z" w:id="242241030">
              <w:rPr>
                <w:noProof w:val="0"/>
                <w:lang w:val="en-US"/>
              </w:rPr>
            </w:rPrChange>
          </w:rPr>
          <w:t>1 = "10 or less"</w:t>
        </w:r>
      </w:ins>
    </w:p>
    <w:p w:rsidR="0325E575" w:rsidP="464F1A4F" w:rsidRDefault="0325E575" w14:paraId="7DEEB5BB" w14:textId="4CB0BDC6">
      <w:pPr>
        <w:pStyle w:val="ListParagraph"/>
        <w:numPr>
          <w:ilvl w:val="0"/>
          <w:numId w:val="2"/>
        </w:numPr>
        <w:rPr>
          <w:ins w:author="Guest User" w:date="2021-02-25T18:13:02.588Z" w:id="280877273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3:02.588Z" w:id="100695445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58Z" w:id="1001338135">
              <w:rPr>
                <w:noProof w:val="0"/>
                <w:lang w:val="en-US"/>
              </w:rPr>
            </w:rPrChange>
          </w:rPr>
          <w:t>2 = "more than 10 up to 100"</w:t>
        </w:r>
      </w:ins>
    </w:p>
    <w:p w:rsidR="0325E575" w:rsidP="464F1A4F" w:rsidRDefault="0325E575" w14:paraId="6B231949" w14:textId="17AA55C0">
      <w:pPr>
        <w:pStyle w:val="ListParagraph"/>
        <w:numPr>
          <w:ilvl w:val="0"/>
          <w:numId w:val="2"/>
        </w:numPr>
        <w:rPr>
          <w:ins w:author="Guest User" w:date="2021-02-25T18:13:07.97Z" w:id="183813407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3:07.97Z" w:id="126680202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58Z" w:id="1947171318">
              <w:rPr>
                <w:noProof w:val="0"/>
                <w:lang w:val="en-US"/>
              </w:rPr>
            </w:rPrChange>
          </w:rPr>
          <w:t>3 = "more than 100 up to 1000"</w:t>
        </w:r>
      </w:ins>
    </w:p>
    <w:p w:rsidR="0325E575" w:rsidP="464F1A4F" w:rsidRDefault="0325E575" w14:paraId="0C175917" w14:textId="61CDCFB8">
      <w:pPr>
        <w:pStyle w:val="ListParagraph"/>
        <w:numPr>
          <w:ilvl w:val="0"/>
          <w:numId w:val="2"/>
        </w:numPr>
        <w:rPr>
          <w:ins w:author="Guest User" w:date="2021-02-25T18:13:19.306Z" w:id="137795297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3:19.306Z" w:id="1193606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59Z" w:id="75491510">
              <w:rPr>
                <w:noProof w:val="0"/>
                <w:lang w:val="en-US"/>
              </w:rPr>
            </w:rPrChange>
          </w:rPr>
          <w:t>4 = "more than 1000 up to 10.000"</w:t>
        </w:r>
      </w:ins>
    </w:p>
    <w:p w:rsidR="0325E575" w:rsidP="464F1A4F" w:rsidRDefault="0325E575" w14:paraId="65400B13" w14:textId="2BE3C95D">
      <w:pPr>
        <w:pStyle w:val="ListParagraph"/>
        <w:numPr>
          <w:ilvl w:val="0"/>
          <w:numId w:val="2"/>
        </w:numPr>
        <w:rPr>
          <w:ins w:author="Guest User" w:date="2021-02-25T18:08:31.09Z" w:id="1433918086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3:27.307Z" w:id="109843661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Z" w:id="355568284">
              <w:rPr>
                <w:noProof w:val="0"/>
                <w:lang w:val="en-US"/>
              </w:rPr>
            </w:rPrChange>
          </w:rPr>
          <w:t>5 = "more than 10.000</w:t>
        </w:r>
      </w:ins>
      <w:ins w:author="Guest User" w:date="2021-02-25T18:14:11.672Z" w:id="114373459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3.071Z" w:id="988292767">
              <w:rPr>
                <w:noProof w:val="0"/>
                <w:lang w:val="en-US"/>
              </w:rPr>
            </w:rPrChange>
          </w:rPr>
          <w:t>”</w:t>
        </w:r>
      </w:ins>
    </w:p>
    <w:p w:rsidR="0325E575" w:rsidP="464F1A4F" w:rsidRDefault="0325E575" w14:paraId="55AB6C01" w14:textId="3D3CF16E">
      <w:pPr>
        <w:pStyle w:val="Normal"/>
        <w:rPr>
          <w:ins w:author="Guest User" w:date="2021-02-25T18:13:34.881Z" w:id="1665999098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62Z" w:id="729184433">
            <w:rPr>
              <w:ins w:author="Guest User" w:date="2021-02-25T18:13:34.881Z" w:id="1954122036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25.325Z" w:id="180915635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62Z" w:id="171812218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68. </w:t>
        </w:r>
      </w:ins>
      <w:ins w:author="Guest User" w:date="2021-02-25T18:08:31.09Z" w:id="72520839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74Z" w:id="155197515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sogs_3</w:t>
        </w:r>
      </w:ins>
    </w:p>
    <w:p w:rsidR="0325E575" w:rsidP="464F1A4F" w:rsidRDefault="0325E575" w14:paraId="25A30C2F" w14:textId="79ED6E4C">
      <w:pPr>
        <w:pStyle w:val="ListParagraph"/>
        <w:numPr>
          <w:ilvl w:val="0"/>
          <w:numId w:val="2"/>
        </w:numPr>
        <w:rPr>
          <w:ins w:author="Guest User" w:date="2021-02-25T18:13:55.834Z" w:id="1756106445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3:43.118Z">
          <w:pPr/>
        </w:pPrChange>
      </w:pPr>
      <w:ins w:author="Guest User" w:date="2021-02-25T18:13:43.123Z" w:id="193099974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3Z" w:id="1354920134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"neither gambles (or gambled) too much"</w:t>
        </w:r>
      </w:ins>
    </w:p>
    <w:p w:rsidR="0325E575" w:rsidP="464F1A4F" w:rsidRDefault="0325E575" w14:paraId="39B6C31D" w14:textId="0949EA8C">
      <w:pPr>
        <w:pStyle w:val="ListParagraph"/>
        <w:numPr>
          <w:ilvl w:val="0"/>
          <w:numId w:val="2"/>
        </w:numPr>
        <w:rPr>
          <w:ins w:author="Guest User" w:date="2021-02-25T18:13:56.629Z" w:id="862941047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3:55.835Z">
          <w:pPr/>
        </w:pPrChange>
      </w:pPr>
      <w:ins w:author="Guest User" w:date="2021-02-25T18:13:56.628Z" w:id="67183656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4Z" w:id="644330233">
              <w:rPr>
                <w:noProof w:val="0"/>
                <w:lang w:val="en-US"/>
              </w:rPr>
            </w:rPrChange>
          </w:rPr>
          <w:t>1 = "my father gambles (or gambled) too much"</w:t>
        </w:r>
      </w:ins>
    </w:p>
    <w:p w:rsidR="0325E575" w:rsidP="464F1A4F" w:rsidRDefault="0325E575" w14:paraId="0EB8E2A0" w14:textId="767B05B2">
      <w:pPr>
        <w:pStyle w:val="ListParagraph"/>
        <w:numPr>
          <w:ilvl w:val="0"/>
          <w:numId w:val="2"/>
        </w:numPr>
        <w:rPr>
          <w:ins w:author="Guest User" w:date="2021-02-25T18:14:01.485Z" w:id="538588911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4:01.485Z" w:id="1377051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4Z" w:id="1351012991">
              <w:rPr>
                <w:noProof w:val="0"/>
                <w:lang w:val="en-US"/>
              </w:rPr>
            </w:rPrChange>
          </w:rPr>
          <w:t>2 = "my mother gambles (or gambled) too much"</w:t>
        </w:r>
      </w:ins>
    </w:p>
    <w:p w:rsidR="0325E575" w:rsidP="464F1A4F" w:rsidRDefault="0325E575" w14:paraId="35F38D1B" w14:textId="200047C0">
      <w:pPr>
        <w:pStyle w:val="ListParagraph"/>
        <w:numPr>
          <w:ilvl w:val="0"/>
          <w:numId w:val="2"/>
        </w:numPr>
        <w:rPr>
          <w:ins w:author="Guest User" w:date="2021-02-25T18:08:31.09Z" w:id="1913248380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4:09.754Z" w:id="23541875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5Z" w:id="205678932">
              <w:rPr>
                <w:noProof w:val="0"/>
                <w:lang w:val="en-US"/>
              </w:rPr>
            </w:rPrChange>
          </w:rPr>
          <w:t>3 = "both father and mother gamble (or gambled) too much”</w:t>
        </w:r>
      </w:ins>
    </w:p>
    <w:p w:rsidR="0325E575" w:rsidP="464F1A4F" w:rsidRDefault="0325E575" w14:paraId="06CD87A5" w14:textId="29A26369">
      <w:pPr>
        <w:pStyle w:val="Normal"/>
        <w:rPr>
          <w:ins w:author="Guest User" w:date="2021-02-25T18:14:15.111Z" w:id="1703152526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67Z" w:id="1862310512">
            <w:rPr>
              <w:ins w:author="Guest User" w:date="2021-02-25T18:14:15.111Z" w:id="521839206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28.837Z" w:id="50475248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66Z" w:id="335855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69. </w:t>
        </w:r>
      </w:ins>
      <w:ins w:author="Guest User" w:date="2021-02-25T18:08:31.09Z" w:id="145816809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82Z" w:id="138046373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sogs_4</w:t>
        </w:r>
      </w:ins>
    </w:p>
    <w:p w:rsidR="0325E575" w:rsidP="464F1A4F" w:rsidRDefault="0325E575" w14:paraId="78BF69B4" w14:textId="7AD20360">
      <w:pPr>
        <w:pStyle w:val="ListParagraph"/>
        <w:numPr>
          <w:ilvl w:val="0"/>
          <w:numId w:val="2"/>
        </w:numPr>
        <w:rPr>
          <w:ins w:author="Guest User" w:date="2021-02-25T18:14:40.948Z" w:id="1532195712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4:31.616Z">
          <w:pPr/>
        </w:pPrChange>
      </w:pPr>
      <w:ins w:author="Guest User" w:date="2021-02-25T18:14:31.62Z" w:id="87161824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7Z" w:id="377175018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"never"</w:t>
        </w:r>
      </w:ins>
    </w:p>
    <w:p w:rsidR="0325E575" w:rsidP="464F1A4F" w:rsidRDefault="0325E575" w14:paraId="7B7A9A20" w14:textId="3206A2FC">
      <w:pPr>
        <w:pStyle w:val="ListParagraph"/>
        <w:numPr>
          <w:ilvl w:val="0"/>
          <w:numId w:val="2"/>
        </w:numPr>
        <w:rPr>
          <w:ins w:author="Guest User" w:date="2021-02-25T18:14:44.079Z" w:id="9869155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4:40.967Z">
          <w:pPr/>
        </w:pPrChange>
      </w:pPr>
      <w:ins w:author="Guest User" w:date="2021-02-25T18:14:31.62Z" w:id="35474521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8Z" w:id="784726146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1 = "some of the times (less than half the time) I lost"</w:t>
        </w:r>
      </w:ins>
    </w:p>
    <w:p w:rsidR="0325E575" w:rsidP="464F1A4F" w:rsidRDefault="0325E575" w14:paraId="12656D79" w14:textId="04243A5E">
      <w:pPr>
        <w:pStyle w:val="ListParagraph"/>
        <w:numPr>
          <w:ilvl w:val="0"/>
          <w:numId w:val="2"/>
        </w:numPr>
        <w:rPr>
          <w:ins w:author="Guest User" w:date="2021-02-25T18:14:49.354Z" w:id="1257837090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4:44.082Z">
          <w:pPr/>
        </w:pPrChange>
      </w:pPr>
      <w:ins w:author="Guest User" w:date="2021-02-25T18:14:49.354Z" w:id="185872169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69Z" w:id="928575332">
              <w:rPr>
                <w:noProof w:val="0"/>
                <w:lang w:val="en-US"/>
              </w:rPr>
            </w:rPrChange>
          </w:rPr>
          <w:t>2 = "most of the time I lost"</w:t>
        </w:r>
      </w:ins>
    </w:p>
    <w:p w:rsidR="0325E575" w:rsidP="464F1A4F" w:rsidRDefault="0325E575" w14:paraId="416A8E45" w14:textId="095AA01A">
      <w:pPr>
        <w:pStyle w:val="ListParagraph"/>
        <w:numPr>
          <w:ilvl w:val="0"/>
          <w:numId w:val="2"/>
        </w:numPr>
        <w:rPr>
          <w:ins w:author="Guest User" w:date="2021-02-25T18:08:31.09Z" w:id="1446229462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4:54.419Z" w:id="41734505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Z" w:id="186619483">
              <w:rPr>
                <w:noProof w:val="0"/>
                <w:lang w:val="en-US"/>
              </w:rPr>
            </w:rPrChange>
          </w:rPr>
          <w:t>3 = "every time I lost</w:t>
        </w:r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3.089Z" w:id="1546806115">
              <w:rPr>
                <w:noProof w:val="0"/>
                <w:lang w:val="en-US"/>
              </w:rPr>
            </w:rPrChange>
          </w:rPr>
          <w:t>"</w:t>
        </w:r>
      </w:ins>
    </w:p>
    <w:p w:rsidR="0325E575" w:rsidP="464F1A4F" w:rsidRDefault="0325E575" w14:paraId="5A4BCB2F" w14:textId="11CA1E73">
      <w:pPr>
        <w:pStyle w:val="Normal"/>
        <w:rPr>
          <w:ins w:author="Guest User" w:date="2021-02-25T18:15:22.079Z" w:id="37564270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72Z" w:id="1116167690">
            <w:rPr>
              <w:ins w:author="Guest User" w:date="2021-02-25T18:15:22.079Z" w:id="276056271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34.798Z" w:id="84251168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71Z" w:id="14262472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70. </w:t>
        </w:r>
      </w:ins>
      <w:ins w:author="Guest User" w:date="2021-02-25T18:08:31.091Z" w:id="172354199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91Z" w:id="204423568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sogs_5</w:t>
        </w:r>
      </w:ins>
    </w:p>
    <w:p w:rsidR="0325E575" w:rsidP="464F1A4F" w:rsidRDefault="0325E575" w14:paraId="4105E4B6" w14:textId="39DDAB1C">
      <w:pPr>
        <w:pStyle w:val="ListParagraph"/>
        <w:numPr>
          <w:ilvl w:val="0"/>
          <w:numId w:val="2"/>
        </w:numPr>
        <w:rPr>
          <w:ins w:author="Guest User" w:date="2021-02-25T18:15:31.242Z" w:id="1784079145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5:23.067Z">
          <w:pPr/>
        </w:pPrChange>
      </w:pPr>
      <w:ins w:author="Guest User" w:date="2021-02-25T18:15:23.072Z" w:id="34489057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3Z" w:id="567678123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"never"</w:t>
        </w:r>
      </w:ins>
    </w:p>
    <w:p w:rsidR="0325E575" w:rsidP="464F1A4F" w:rsidRDefault="0325E575" w14:paraId="13E52DD6" w14:textId="5F88C5D9">
      <w:pPr>
        <w:pStyle w:val="ListParagraph"/>
        <w:numPr>
          <w:ilvl w:val="0"/>
          <w:numId w:val="2"/>
        </w:numPr>
        <w:rPr>
          <w:ins w:author="Guest User" w:date="2021-02-25T18:15:31.991Z" w:id="1598176253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5:31.245Z">
          <w:pPr/>
        </w:pPrChange>
      </w:pPr>
      <w:ins w:author="Guest User" w:date="2021-02-25T18:15:31.991Z" w:id="185129216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3Z" w:id="246613495">
              <w:rPr>
                <w:noProof w:val="0"/>
                <w:lang w:val="en-US"/>
              </w:rPr>
            </w:rPrChange>
          </w:rPr>
          <w:t>1 = "yes, less than half the time I lost"</w:t>
        </w:r>
      </w:ins>
    </w:p>
    <w:p w:rsidR="0325E575" w:rsidP="464F1A4F" w:rsidRDefault="0325E575" w14:paraId="33D986E7" w14:textId="1E52C74B">
      <w:pPr>
        <w:pStyle w:val="ListParagraph"/>
        <w:numPr>
          <w:ilvl w:val="0"/>
          <w:numId w:val="2"/>
        </w:numPr>
        <w:rPr>
          <w:ins w:author="Guest User" w:date="2021-02-25T18:08:31.091Z" w:id="122590320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5:44.549Z" w:id="141670590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4Z" w:id="1441350355">
              <w:rPr>
                <w:noProof w:val="0"/>
                <w:lang w:val="en-US"/>
              </w:rPr>
            </w:rPrChange>
          </w:rPr>
          <w:t>2 = "yes, most of the time”</w:t>
        </w:r>
      </w:ins>
    </w:p>
    <w:p w:rsidR="0325E575" w:rsidP="464F1A4F" w:rsidRDefault="0325E575" w14:paraId="55B293E5" w14:textId="6A8DF55F">
      <w:pPr>
        <w:pStyle w:val="Normal"/>
        <w:rPr>
          <w:ins w:author="Guest User" w:date="2021-02-25T18:16:03.764Z" w:id="545754107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76Z" w:id="721016611">
            <w:rPr>
              <w:ins w:author="Guest User" w:date="2021-02-25T18:16:03.764Z" w:id="996517109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38.702Z" w:id="122147075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75Z" w:id="15053665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71. </w:t>
        </w:r>
      </w:ins>
      <w:ins w:author="Guest User" w:date="2021-02-25T18:08:31.091Z" w:id="96311868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099Z" w:id="151653304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sogs_6</w:t>
        </w:r>
      </w:ins>
    </w:p>
    <w:p w:rsidR="0325E575" w:rsidP="464F1A4F" w:rsidRDefault="0325E575" w14:paraId="2D5A20AF" w14:textId="3417C4E9">
      <w:pPr>
        <w:pStyle w:val="ListParagraph"/>
        <w:numPr>
          <w:ilvl w:val="0"/>
          <w:numId w:val="2"/>
        </w:numPr>
        <w:rPr>
          <w:ins w:author="Guest User" w:date="2021-02-25T18:16:06.551Z" w:id="457993178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6:04.521Z">
          <w:pPr/>
        </w:pPrChange>
      </w:pPr>
      <w:ins w:author="Guest User" w:date="2021-02-25T18:16:04.524Z" w:id="91542644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6Z" w:id="1956137361">
              <w:rPr>
                <w:rFonts w:ascii="Segoe UI" w:hAnsi="Segoe UI" w:eastAsia="Segoe UI" w:cs="Segoe UI"/>
                <w:noProof w:val="0"/>
                <w:sz w:val="25"/>
                <w:szCs w:val="25"/>
                <w:lang w:val="en-US"/>
              </w:rPr>
            </w:rPrChange>
          </w:rPr>
          <w:t>0 = "no"</w:t>
        </w:r>
      </w:ins>
    </w:p>
    <w:p w:rsidR="0325E575" w:rsidP="464F1A4F" w:rsidRDefault="0325E575" w14:paraId="34687F21" w14:textId="5AB957C7">
      <w:pPr>
        <w:pStyle w:val="ListParagraph"/>
        <w:numPr>
          <w:ilvl w:val="0"/>
          <w:numId w:val="2"/>
        </w:numPr>
        <w:rPr>
          <w:ins w:author="Guest User" w:date="2021-02-25T18:16:11.254Z" w:id="1736230671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6:06.554Z">
          <w:pPr/>
        </w:pPrChange>
      </w:pPr>
      <w:ins w:author="Guest User" w:date="2021-02-25T18:16:11.254Z" w:id="4503226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7Z" w:id="1970118935">
              <w:rPr>
                <w:noProof w:val="0"/>
                <w:lang w:val="en-US"/>
              </w:rPr>
            </w:rPrChange>
          </w:rPr>
          <w:t>1 = "yes, in the past, but not now"</w:t>
        </w:r>
      </w:ins>
    </w:p>
    <w:p w:rsidR="0325E575" w:rsidP="464F1A4F" w:rsidRDefault="0325E575" w14:paraId="0D3A60AA" w14:textId="6D717857">
      <w:pPr>
        <w:pStyle w:val="ListParagraph"/>
        <w:numPr>
          <w:ilvl w:val="0"/>
          <w:numId w:val="2"/>
        </w:numPr>
        <w:rPr>
          <w:ins w:author="Guest User" w:date="2021-02-25T18:17:01.438Z" w:id="82427019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ins w:author="Guest User" w:date="2021-02-25T18:16:17.191Z" w:id="129537205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7Z" w:id="1953374337">
              <w:rPr>
                <w:noProof w:val="0"/>
                <w:lang w:val="en-US"/>
              </w:rPr>
            </w:rPrChange>
          </w:rPr>
          <w:t>2 = "yes"</w:t>
        </w:r>
      </w:ins>
    </w:p>
    <w:p w:rsidR="464F1A4F" w:rsidP="464F1A4F" w:rsidRDefault="464F1A4F" w14:paraId="4AB1BFAC" w14:textId="4CEE602B">
      <w:pPr>
        <w:pStyle w:val="Normal"/>
        <w:rPr>
          <w:ins w:author="Guest User" w:date="2021-02-25T18:17:07.126Z" w:id="186586379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  <w:rPrChange w:author="Guest User" w:date="2021-02-25T18:18:15.078Z" w:id="881379372">
            <w:rPr>
              <w:ins w:author="Guest User" w:date="2021-02-25T18:17:07.126Z" w:id="1661225500"/>
              <w:noProof w:val="0"/>
              <w:lang w:val="en-US"/>
            </w:rPr>
          </w:rPrChange>
        </w:rPr>
        <w:pPrChange w:author="Guest User" w:date="2021-02-25T18:17:01.808Z">
          <w:pPr>
            <w:pStyle w:val="ListParagraph"/>
            <w:numPr>
              <w:ilvl w:val="0"/>
              <w:numId w:val="2"/>
            </w:numPr>
          </w:pPr>
        </w:pPrChange>
      </w:pPr>
    </w:p>
    <w:p w:rsidR="0325E575" w:rsidP="464F1A4F" w:rsidRDefault="0325E575" w14:paraId="11372BF9" w14:textId="0F8DC7B6">
      <w:pPr>
        <w:pStyle w:val="Normal"/>
        <w:rPr>
          <w:ins w:author="Guest User" w:date="2021-02-25T18:17:24.328Z" w:id="1485654201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  <w:rPrChange w:author="Guest User" w:date="2021-02-25T18:18:15.079Z" w:id="125519615">
            <w:rPr>
              <w:ins w:author="Guest User" w:date="2021-02-25T18:17:24.328Z" w:id="1560007675"/>
              <w:rFonts w:ascii="Calibri" w:hAnsi="Calibri" w:eastAsia="Calibri" w:cs="Calibri" w:asciiTheme="minorAscii" w:hAnsiTheme="minorAscii" w:eastAsiaTheme="minorAscii" w:cstheme="minorAscii"/>
              <w:noProof w:val="0"/>
              <w:lang w:val="en-US"/>
            </w:rPr>
          </w:rPrChange>
        </w:rPr>
      </w:pPr>
      <w:ins w:author="Guest User" w:date="2021-02-25T18:17:20.467Z" w:id="160095167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8Z" w:id="637061296">
              <w:rPr>
                <w:noProof w:val="0"/>
                <w:lang w:val="en-US"/>
              </w:rPr>
            </w:rPrChange>
          </w:rPr>
          <w:t xml:space="preserve">SOG 7 to 16k: </w:t>
        </w:r>
      </w:ins>
    </w:p>
    <w:p w:rsidR="0325E575" w:rsidP="464F1A4F" w:rsidRDefault="0325E575" w14:paraId="04B0C4CD" w14:textId="268D4CBD">
      <w:pPr>
        <w:pStyle w:val="ListParagraph"/>
        <w:numPr>
          <w:ilvl w:val="0"/>
          <w:numId w:val="2"/>
        </w:numPr>
        <w:rPr>
          <w:ins w:author="Guest User" w:date="2021-02-25T18:17:47.954Z" w:id="730929789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7:40.438Z">
          <w:pPr/>
        </w:pPrChange>
      </w:pPr>
      <w:ins w:author="Guest User" w:date="2021-02-25T18:17:40.445Z" w:id="114745793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79Z" w:id="194662011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rPrChange>
          </w:rPr>
          <w:t>0 = "no"</w:t>
        </w:r>
      </w:ins>
    </w:p>
    <w:p w:rsidR="0325E575" w:rsidP="464F1A4F" w:rsidRDefault="0325E575" w14:paraId="45879CAC" w14:textId="55906915">
      <w:pPr>
        <w:pStyle w:val="ListParagraph"/>
        <w:numPr>
          <w:ilvl w:val="0"/>
          <w:numId w:val="2"/>
        </w:numPr>
        <w:rPr>
          <w:ins w:author="Guest User" w:date="2021-02-25T18:08:31.091Z" w:id="1506061328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pPrChange w:author="Guest User" w:date="2021-02-25T18:17:47.956Z">
          <w:pPr/>
        </w:pPrChange>
      </w:pPr>
      <w:ins w:author="Guest User" w:date="2021-02-25T18:17:48.829Z" w:id="82513205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  <w:rPrChange w:author="Guest User" w:date="2021-02-25T18:18:15.08Z" w:id="2042638447">
              <w:rPr>
                <w:noProof w:val="0"/>
                <w:lang w:val="en-US"/>
              </w:rPr>
            </w:rPrChange>
          </w:rPr>
          <w:t>1 = "yes"</w:t>
        </w:r>
      </w:ins>
    </w:p>
    <w:p w:rsidR="0325E575" w:rsidP="464F1A4F" w:rsidRDefault="0325E575" w14:paraId="2C606EFF" w14:textId="7B72C957">
      <w:pPr>
        <w:pStyle w:val="Normal"/>
        <w:rPr>
          <w:ins w:author="Guest User" w:date="2021-02-25T18:08:31.091Z" w:id="39444031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81Z" w:id="138848482">
            <w:rPr>
              <w:ins w:author="Guest User" w:date="2021-02-25T18:08:31.091Z" w:id="2045951490"/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42.944Z" w:id="159407061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81Z" w:id="5866876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72. </w:t>
        </w:r>
      </w:ins>
      <w:ins w:author="Guest User" w:date="2021-02-25T18:08:31.091Z" w:id="208562002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125Z" w:id="16863892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sogs_7</w:t>
        </w:r>
      </w:ins>
    </w:p>
    <w:p w:rsidR="0325E575" w:rsidP="464F1A4F" w:rsidRDefault="0325E575" w14:paraId="2ECC7442" w14:textId="20EEB95F">
      <w:pPr>
        <w:pStyle w:val="Normal"/>
        <w:rPr>
          <w:ins w:author="Guest User" w:date="2021-02-25T18:08:31.091Z" w:id="248349456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83Z" w:id="376150515">
            <w:rPr>
              <w:ins w:author="Guest User" w:date="2021-02-25T18:08:31.091Z" w:id="355185683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47.132Z" w:id="153976512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82Z" w:id="148277525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73. </w:t>
        </w:r>
      </w:ins>
      <w:ins w:author="Guest User" w:date="2021-02-25T18:08:31.091Z" w:id="82737395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188Z" w:id="198712088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sogs_8</w:t>
        </w:r>
      </w:ins>
    </w:p>
    <w:p w:rsidR="0325E575" w:rsidP="464F1A4F" w:rsidRDefault="0325E575" w14:paraId="32E4867A" w14:textId="1D0FAFE3">
      <w:pPr>
        <w:pStyle w:val="Normal"/>
        <w:rPr>
          <w:ins w:author="Guest User" w:date="2021-02-25T18:08:31.091Z" w:id="1724211043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85Z" w:id="2022708778">
            <w:rPr>
              <w:ins w:author="Guest User" w:date="2021-02-25T18:08:31.091Z" w:id="1222444548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50.861Z" w:id="63250823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84Z" w:id="19035793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74. </w:t>
        </w:r>
      </w:ins>
      <w:ins w:author="Guest User" w:date="2021-02-25T18:08:31.091Z" w:id="184459932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192Z" w:id="5887727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sogs_9</w:t>
        </w:r>
      </w:ins>
    </w:p>
    <w:p w:rsidR="0325E575" w:rsidP="464F1A4F" w:rsidRDefault="0325E575" w14:paraId="1211EDC0" w14:textId="75001C5F">
      <w:pPr>
        <w:pStyle w:val="Normal"/>
        <w:rPr>
          <w:ins w:author="Guest User" w:date="2021-02-25T18:08:31.092Z" w:id="808870575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87Z" w:id="2062046120">
            <w:rPr>
              <w:ins w:author="Guest User" w:date="2021-02-25T18:08:31.092Z" w:id="80389321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55.374Z" w:id="70660430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86Z" w:id="49277238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75. </w:t>
        </w:r>
      </w:ins>
      <w:ins w:author="Guest User" w:date="2021-02-25T18:08:31.092Z" w:id="22417392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196Z" w:id="192125379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sogs_10</w:t>
        </w:r>
      </w:ins>
    </w:p>
    <w:p w:rsidR="0325E575" w:rsidP="464F1A4F" w:rsidRDefault="0325E575" w14:paraId="7B318E22" w14:textId="4D65E883">
      <w:pPr>
        <w:pStyle w:val="Normal"/>
        <w:rPr>
          <w:ins w:author="Guest User" w:date="2021-02-25T18:08:31.092Z" w:id="1119246155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89Z" w:id="891292550">
            <w:rPr>
              <w:ins w:author="Guest User" w:date="2021-02-25T18:08:31.092Z" w:id="235869405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58.339Z" w:id="158718635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88Z" w:id="84432657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76. </w:t>
        </w:r>
      </w:ins>
      <w:ins w:author="Guest User" w:date="2021-02-25T18:08:31.092Z" w:id="142115919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199Z" w:id="17059123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sogs_11</w:t>
        </w:r>
      </w:ins>
    </w:p>
    <w:p w:rsidR="0325E575" w:rsidP="464F1A4F" w:rsidRDefault="0325E575" w14:paraId="4C8E66D4" w14:textId="3B4FF110">
      <w:pPr>
        <w:pStyle w:val="Normal"/>
        <w:rPr>
          <w:ins w:author="Guest User" w:date="2021-02-25T18:08:31.092Z" w:id="2145398583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92Z" w:id="2064570150">
            <w:rPr>
              <w:ins w:author="Guest User" w:date="2021-02-25T18:08:31.092Z" w:id="901840906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09:59.931Z" w:id="168745276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9Z" w:id="48617713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77</w:t>
        </w:r>
      </w:ins>
      <w:ins w:author="Guest User" w:date="2021-02-25T18:10:00.815Z" w:id="100473481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03Z" w:id="12549471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. </w:t>
        </w:r>
      </w:ins>
      <w:ins w:author="Guest User" w:date="2021-02-25T18:08:31.092Z" w:id="74448917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05Z" w:id="189695494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sogs_12</w:t>
        </w:r>
      </w:ins>
    </w:p>
    <w:p w:rsidR="0325E575" w:rsidP="464F1A4F" w:rsidRDefault="0325E575" w14:paraId="34A4D375" w14:textId="79B2DE5A">
      <w:pPr>
        <w:pStyle w:val="Normal"/>
        <w:rPr>
          <w:ins w:author="Guest User" w:date="2021-02-25T18:08:31.092Z" w:id="1709005104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93Z" w:id="927907486">
            <w:rPr>
              <w:ins w:author="Guest User" w:date="2021-02-25T18:08:31.092Z" w:id="552328486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03.358Z" w:id="13971033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92Z" w:id="8699227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78. </w:t>
        </w:r>
      </w:ins>
      <w:ins w:author="Guest User" w:date="2021-02-25T18:08:31.092Z" w:id="45448786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1Z" w:id="13155912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sogs_13</w:t>
        </w:r>
      </w:ins>
    </w:p>
    <w:p w:rsidR="0325E575" w:rsidP="464F1A4F" w:rsidRDefault="0325E575" w14:paraId="020FB2F4" w14:textId="42C051B9">
      <w:pPr>
        <w:pStyle w:val="Normal"/>
        <w:rPr>
          <w:ins w:author="Guest User" w:date="2021-02-25T18:08:31.092Z" w:id="1732988096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95Z" w:id="1812785791">
            <w:rPr>
              <w:ins w:author="Guest User" w:date="2021-02-25T18:08:31.092Z" w:id="981079928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08.114Z" w:id="138038676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94Z" w:id="144721157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79. </w:t>
        </w:r>
      </w:ins>
      <w:ins w:author="Guest User" w:date="2021-02-25T18:08:31.092Z" w:id="145959144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13Z" w:id="135883268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sogs_14</w:t>
        </w:r>
      </w:ins>
    </w:p>
    <w:p w:rsidR="0325E575" w:rsidP="464F1A4F" w:rsidRDefault="0325E575" w14:paraId="73F287B9" w14:textId="299C8A27">
      <w:pPr>
        <w:pStyle w:val="Normal"/>
        <w:rPr>
          <w:ins w:author="Guest User" w:date="2021-02-25T18:08:31.093Z" w:id="6595244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97Z" w:id="1685321101">
            <w:rPr>
              <w:ins w:author="Guest User" w:date="2021-02-25T18:08:31.093Z" w:id="666306684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18.385Z" w:id="16422540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96Z" w:id="14342197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80. </w:t>
        </w:r>
      </w:ins>
      <w:ins w:author="Guest User" w:date="2021-02-25T18:08:31.093Z" w:id="156983919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2Z" w:id="18493531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sogs_15</w:t>
        </w:r>
      </w:ins>
    </w:p>
    <w:p w:rsidR="0325E575" w:rsidP="464F1A4F" w:rsidRDefault="0325E575" w14:paraId="308BC6BE" w14:textId="2DBBD822">
      <w:pPr>
        <w:pStyle w:val="Normal"/>
        <w:rPr>
          <w:ins w:author="Guest User" w:date="2021-02-25T18:08:31.093Z" w:id="38983871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099Z" w:id="439585253">
            <w:rPr>
              <w:ins w:author="Guest User" w:date="2021-02-25T18:08:31.093Z" w:id="1448152135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29.474Z" w:id="116020521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098Z" w:id="12998493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81. </w:t>
        </w:r>
      </w:ins>
      <w:ins w:author="Guest User" w:date="2021-02-25T18:08:31.093Z" w:id="122616089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24Z" w:id="156394364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</w:t>
        </w:r>
      </w:ins>
    </w:p>
    <w:p w:rsidR="0325E575" w:rsidP="464F1A4F" w:rsidRDefault="0325E575" w14:paraId="1BE81A45" w14:textId="668ADB9B">
      <w:pPr>
        <w:pStyle w:val="Normal"/>
        <w:rPr>
          <w:ins w:author="Guest User" w:date="2021-02-25T18:08:31.093Z" w:id="1432381378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1Z" w:id="2043598075">
            <w:rPr>
              <w:ins w:author="Guest User" w:date="2021-02-25T18:08:31.093Z" w:id="1186449214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33.859Z" w:id="33896406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Z" w:id="40882246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82. </w:t>
        </w:r>
      </w:ins>
      <w:ins w:author="Guest User" w:date="2021-02-25T18:08:31.093Z" w:id="930575883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28Z" w:id="12468295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sogs_16a</w:t>
        </w:r>
      </w:ins>
    </w:p>
    <w:p w:rsidR="0325E575" w:rsidP="464F1A4F" w:rsidRDefault="0325E575" w14:paraId="7FE8A679" w14:textId="540FF08F">
      <w:pPr>
        <w:pStyle w:val="Normal"/>
        <w:rPr>
          <w:ins w:author="Guest User" w:date="2021-02-25T18:08:31.093Z" w:id="717354793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2Z" w:id="1168053263">
            <w:rPr>
              <w:ins w:author="Guest User" w:date="2021-02-25T18:08:31.093Z" w:id="1167751813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36.74Z" w:id="116431865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01Z" w:id="5762285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83. </w:t>
        </w:r>
      </w:ins>
      <w:ins w:author="Guest User" w:date="2021-02-25T18:08:31.093Z" w:id="123653876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31Z" w:id="9883274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sogs_16b</w:t>
        </w:r>
      </w:ins>
    </w:p>
    <w:p w:rsidR="0325E575" w:rsidP="464F1A4F" w:rsidRDefault="0325E575" w14:paraId="16A0F214" w14:textId="292924F3">
      <w:pPr>
        <w:pStyle w:val="Normal"/>
        <w:rPr>
          <w:ins w:author="Guest User" w:date="2021-02-25T18:08:31.093Z" w:id="154225871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4Z" w:id="2030751571">
            <w:rPr>
              <w:ins w:author="Guest User" w:date="2021-02-25T18:08:31.093Z" w:id="1329606509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39.399Z" w:id="104269842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03Z" w:id="3010775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84. </w:t>
        </w:r>
      </w:ins>
      <w:ins w:author="Guest User" w:date="2021-02-25T18:08:31.093Z" w:id="101449103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36Z" w:id="854857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sogs_16c</w:t>
        </w:r>
      </w:ins>
    </w:p>
    <w:p w:rsidR="0325E575" w:rsidP="464F1A4F" w:rsidRDefault="0325E575" w14:paraId="5B49BF8E" w14:textId="50728EE0">
      <w:pPr>
        <w:pStyle w:val="Normal"/>
        <w:rPr>
          <w:ins w:author="Guest User" w:date="2021-02-25T18:08:31.094Z" w:id="1381133173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6Z" w:id="187390147">
            <w:rPr>
              <w:ins w:author="Guest User" w:date="2021-02-25T18:08:31.094Z" w:id="1161016728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42.972Z" w:id="284835961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05Z" w:id="10281412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85. </w:t>
        </w:r>
      </w:ins>
      <w:ins w:author="Guest User" w:date="2021-02-25T18:08:31.094Z" w:id="541494675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43Z" w:id="8139936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sogs_16d</w:t>
        </w:r>
      </w:ins>
    </w:p>
    <w:p w:rsidR="0325E575" w:rsidP="464F1A4F" w:rsidRDefault="0325E575" w14:paraId="79A2C4BD" w14:textId="175B38D3">
      <w:pPr>
        <w:pStyle w:val="Normal"/>
        <w:rPr>
          <w:ins w:author="Guest User" w:date="2021-02-25T18:08:31.094Z" w:id="207115009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7Z" w:id="1289141163">
            <w:rPr>
              <w:ins w:author="Guest User" w:date="2021-02-25T18:08:31.094Z" w:id="649932382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45.605Z" w:id="96762967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06Z" w:id="78863889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86. </w:t>
        </w:r>
      </w:ins>
      <w:ins w:author="Guest User" w:date="2021-02-25T18:08:31.094Z" w:id="77019225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46Z" w:id="3029365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sogs_16e</w:t>
        </w:r>
      </w:ins>
    </w:p>
    <w:p w:rsidR="0325E575" w:rsidP="464F1A4F" w:rsidRDefault="0325E575" w14:paraId="024E8338" w14:textId="64E339AE">
      <w:pPr>
        <w:pStyle w:val="Normal"/>
        <w:rPr>
          <w:ins w:author="Guest User" w:date="2021-02-25T18:08:31.094Z" w:id="147195667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09Z" w:id="323336714">
            <w:rPr>
              <w:ins w:author="Guest User" w:date="2021-02-25T18:08:31.094Z" w:id="629498287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48.212Z" w:id="1369570544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08Z" w:id="7511624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87. </w:t>
        </w:r>
      </w:ins>
      <w:ins w:author="Guest User" w:date="2021-02-25T18:08:31.094Z" w:id="28009887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5Z" w:id="45663825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sogs_16f</w:t>
        </w:r>
      </w:ins>
    </w:p>
    <w:p w:rsidR="0325E575" w:rsidP="464F1A4F" w:rsidRDefault="0325E575" w14:paraId="5FD41F94" w14:textId="07DD6C3F">
      <w:pPr>
        <w:pStyle w:val="Normal"/>
        <w:rPr>
          <w:ins w:author="Guest User" w:date="2021-02-25T18:08:31.094Z" w:id="62282398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11Z" w:id="1909718469">
            <w:rPr>
              <w:ins w:author="Guest User" w:date="2021-02-25T18:08:31.094Z" w:id="208397552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53.486Z" w:id="102774869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1Z" w:id="196621424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88. </w:t>
        </w:r>
      </w:ins>
      <w:ins w:author="Guest User" w:date="2021-02-25T18:08:31.094Z" w:id="1303181290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53Z" w:id="28624817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sogs_16g</w:t>
        </w:r>
      </w:ins>
    </w:p>
    <w:p w:rsidR="0325E575" w:rsidP="464F1A4F" w:rsidRDefault="0325E575" w14:paraId="4B2688AB" w14:textId="129E87AA">
      <w:pPr>
        <w:pStyle w:val="Normal"/>
        <w:rPr>
          <w:ins w:author="Guest User" w:date="2021-02-25T18:08:31.094Z" w:id="272506164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12Z" w:id="270783942">
            <w:rPr>
              <w:ins w:author="Guest User" w:date="2021-02-25T18:08:31.094Z" w:id="225852134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56.883Z" w:id="1703821712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11Z" w:id="10905318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89. </w:t>
        </w:r>
      </w:ins>
      <w:ins w:author="Guest User" w:date="2021-02-25T18:08:31.094Z" w:id="98036166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58Z" w:id="16411194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sogs_16h</w:t>
        </w:r>
      </w:ins>
    </w:p>
    <w:p w:rsidR="0325E575" w:rsidP="464F1A4F" w:rsidRDefault="0325E575" w14:paraId="75DEA026" w14:textId="17C56252">
      <w:pPr>
        <w:pStyle w:val="Normal"/>
        <w:rPr>
          <w:ins w:author="Guest User" w:date="2021-02-25T18:08:31.095Z" w:id="571502959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15Z" w:id="667714902">
            <w:rPr>
              <w:ins w:author="Guest User" w:date="2021-02-25T18:08:31.095Z" w:id="1182344162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0:59.454Z" w:id="165177713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13Z" w:id="166077341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90</w:t>
        </w:r>
      </w:ins>
      <w:ins w:author="Guest User" w:date="2021-02-25T18:11:05.138Z" w:id="4046534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62Z" w:id="138834713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. </w:t>
        </w:r>
      </w:ins>
      <w:ins w:author="Guest User" w:date="2021-02-25T18:08:31.095Z" w:id="325825228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63Z" w:id="473708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sogs_16i</w:t>
        </w:r>
      </w:ins>
    </w:p>
    <w:p w:rsidR="0325E575" w:rsidP="464F1A4F" w:rsidRDefault="0325E575" w14:paraId="2C3316AD" w14:textId="017B7FDB">
      <w:pPr>
        <w:pStyle w:val="Normal"/>
        <w:rPr>
          <w:ins w:author="Guest User" w:date="2021-02-25T18:08:31.095Z" w:id="502390728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16Z" w:id="442815397">
            <w:rPr>
              <w:ins w:author="Guest User" w:date="2021-02-25T18:08:31.095Z" w:id="1866077026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1:07.767Z" w:id="36846223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15Z" w:id="920121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91. </w:t>
        </w:r>
      </w:ins>
      <w:ins w:author="Guest User" w:date="2021-02-25T18:08:31.095Z" w:id="60739925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68Z" w:id="181193203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sogs_16j</w:t>
        </w:r>
      </w:ins>
    </w:p>
    <w:p w:rsidR="0325E575" w:rsidP="464F1A4F" w:rsidRDefault="0325E575" w14:paraId="5AEEB49F" w14:textId="4E99C30C">
      <w:pPr>
        <w:pStyle w:val="Normal"/>
        <w:rPr>
          <w:ins w:author="Guest User" w:date="2021-02-13T04:20:06Z" w:id="1257526670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  <w:rPrChange w:author="Guest User" w:date="2021-02-25T18:18:15.118Z" w:id="1506627011">
            <w:rPr>
              <w:ins w:author="Guest User" w:date="2021-02-13T04:20:06Z" w:id="1096261598"/>
              <w:rFonts w:ascii="Segoe UI" w:hAnsi="Segoe UI" w:eastAsia="Segoe UI" w:cs="Segoe UI"/>
              <w:b w:val="0"/>
              <w:bCs w:val="0"/>
              <w:i w:val="0"/>
              <w:iCs w:val="0"/>
              <w:strike w:val="0"/>
              <w:dstrike w:val="0"/>
              <w:noProof w:val="0"/>
              <w:color w:val="000000" w:themeColor="text1" w:themeTint="FF" w:themeShade="FF"/>
              <w:sz w:val="25"/>
              <w:szCs w:val="25"/>
              <w:u w:val="none"/>
              <w:lang w:val="en-US"/>
            </w:rPr>
          </w:rPrChange>
        </w:rPr>
      </w:pPr>
      <w:ins w:author="Guest User" w:date="2021-02-25T18:11:10.784Z" w:id="293001677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5.117Z" w:id="100775599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 xml:space="preserve">92. </w:t>
        </w:r>
      </w:ins>
      <w:ins w:author="Guest User" w:date="2021-02-25T18:08:31.095Z" w:id="1079558566">
        <w:r w:rsidRPr="464F1A4F" w:rsidR="0325E575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  <w:rPrChange w:author="Guest User" w:date="2021-02-25T18:18:13.271Z" w:id="3892088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5"/>
                <w:szCs w:val="25"/>
                <w:u w:val="none"/>
                <w:lang w:val="en-US"/>
              </w:rPr>
            </w:rPrChange>
          </w:rPr>
          <w:t>sogs_16k</w:t>
        </w:r>
      </w:ins>
    </w:p>
    <w:p w:rsidR="481ECF5F" w:rsidP="7232AF33" w:rsidRDefault="481ECF5F" w14:paraId="5D544DFC" w14:textId="6BF79776">
      <w:pPr>
        <w:pStyle w:val="Normal"/>
        <w:rPr>
          <w:ins w:author="Guest User" w:date="2021-02-13T04:02:23.975Z" w:id="759956129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  <w:ins w:author="Guest User" w:date="2021-02-13T04:20:12.686Z" w:id="1136686870">
        <w:r>
          <w:tab/>
        </w:r>
      </w:ins>
    </w:p>
    <w:p w:rsidR="7232AF33" w:rsidP="7232AF33" w:rsidRDefault="7232AF33" w14:paraId="13E9342D" w14:textId="22584973">
      <w:pPr>
        <w:pStyle w:val="Normal"/>
        <w:rPr>
          <w:ins w:author="Guest User" w:date="2021-02-13T03:48:46.767Z" w:id="231091710"/>
          <w:rFonts w:ascii="Segoe UI" w:hAnsi="Segoe UI" w:eastAsia="Segoe UI" w:cs="Segoe U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en-US"/>
        </w:rPr>
      </w:pPr>
    </w:p>
    <w:p w:rsidR="7232AF33" w:rsidP="7232AF33" w:rsidRDefault="7232AF33" w14:paraId="24B06D5A" w14:textId="67614410">
      <w:pPr>
        <w:pStyle w:val="Normal"/>
        <w:ind w:left="0" w:firstLine="0"/>
        <w:rPr>
          <w:ins w:author="Guest User" w:date="2021-02-13T03:47:20.825Z" w:id="570803598"/>
          <w:rFonts w:ascii="Segoe UI" w:hAnsi="Segoe UI" w:eastAsia="Segoe UI" w:cs="Segoe UI"/>
          <w:noProof w:val="0"/>
          <w:sz w:val="23"/>
          <w:szCs w:val="23"/>
          <w:lang w:val="en-US"/>
        </w:rPr>
      </w:pPr>
    </w:p>
    <w:p w:rsidR="7232AF33" w:rsidP="7232AF33" w:rsidRDefault="7232AF33" w14:paraId="57607F47" w14:textId="2A1A05FA">
      <w:pPr>
        <w:pStyle w:val="Normal"/>
        <w:ind w:left="0" w:firstLine="0"/>
        <w:rPr>
          <w:ins w:author="Guest User" w:date="2021-02-13T03:45:42.244Z" w:id="2097638264"/>
          <w:rFonts w:ascii="Segoe UI" w:hAnsi="Segoe UI" w:eastAsia="Segoe UI" w:cs="Segoe UI"/>
          <w:noProof w:val="0"/>
          <w:sz w:val="23"/>
          <w:szCs w:val="23"/>
          <w:lang w:val="en-US"/>
        </w:rPr>
      </w:pPr>
    </w:p>
    <w:p w:rsidR="7232AF33" w:rsidP="7232AF33" w:rsidRDefault="7232AF33" w14:paraId="748D2FE3" w14:textId="39F0217F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3:41.562Z" w:id="499222257"/>
          <w:rFonts w:ascii="Segoe UI" w:hAnsi="Segoe UI" w:eastAsia="Times New Roman" w:cs="Segoe UI"/>
          <w:color w:val="201F1E"/>
          <w:sz w:val="23"/>
          <w:szCs w:val="23"/>
        </w:rPr>
      </w:pPr>
    </w:p>
    <w:p w:rsidR="7232AF33" w:rsidP="7232AF33" w:rsidRDefault="7232AF33" w14:paraId="365EBDAD" w14:textId="28E823E9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0:02.048Z" w:id="1877534514"/>
          <w:rFonts w:ascii="Segoe UI" w:hAnsi="Segoe UI" w:eastAsia="Times New Roman" w:cs="Segoe UI"/>
          <w:color w:val="201F1E"/>
          <w:sz w:val="23"/>
          <w:szCs w:val="23"/>
        </w:rPr>
      </w:pPr>
    </w:p>
    <w:p w:rsidR="7232AF33" w:rsidP="7232AF33" w:rsidRDefault="7232AF33" w14:paraId="32A9C8B5" w14:textId="053CE87F">
      <w:pPr>
        <w:pStyle w:val="Normal"/>
        <w:shd w:val="clear" w:color="auto" w:fill="FFFFFF" w:themeFill="background1"/>
        <w:spacing w:after="100" w:line="240" w:lineRule="auto"/>
        <w:rPr>
          <w:ins w:author="Guest User" w:date="2021-02-13T03:40:02.654Z" w:id="1565907914"/>
          <w:rFonts w:ascii="Segoe UI" w:hAnsi="Segoe UI" w:eastAsia="Times New Roman" w:cs="Segoe UI"/>
          <w:color w:val="201F1E"/>
          <w:sz w:val="23"/>
          <w:szCs w:val="23"/>
        </w:rPr>
      </w:pPr>
    </w:p>
    <w:p w:rsidR="7232AF33" w:rsidP="7232AF33" w:rsidRDefault="7232AF33" w14:paraId="17EA3A60" w14:textId="31B3E6CE">
      <w:pPr>
        <w:pStyle w:val="Normal"/>
        <w:shd w:val="clear" w:color="auto" w:fill="FFFFFF" w:themeFill="background1"/>
        <w:spacing w:after="100" w:line="240" w:lineRule="auto"/>
        <w:rPr>
          <w:rFonts w:ascii="Segoe UI" w:hAnsi="Segoe UI" w:eastAsia="Times New Roman" w:cs="Segoe UI"/>
          <w:color w:val="201F1E"/>
          <w:sz w:val="23"/>
          <w:szCs w:val="23"/>
        </w:rPr>
      </w:pPr>
    </w:p>
    <w:p w:rsidR="002B619A" w:rsidP="002B619A" w:rsidRDefault="002B619A" w14:paraId="2E51386C" w14:textId="77777777">
      <w:pPr>
        <w:jc w:val="center"/>
      </w:pPr>
    </w:p>
    <w:sectPr w:rsidR="002B619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DS" w:author="Diez, Stephanie" w:date="2021-01-27T15:19:00Z" w:id="0">
    <w:p w:rsidR="005A4C06" w:rsidRDefault="005A4C06" w14:paraId="2CB46FB8" w14:textId="77777777">
      <w:pPr>
        <w:pStyle w:val="CommentText"/>
      </w:pPr>
      <w:r>
        <w:rPr>
          <w:rStyle w:val="CommentReference"/>
        </w:rPr>
        <w:annotationRef/>
      </w:r>
      <w:r>
        <w:t>Single and never married don’t quantify the same demographic</w:t>
      </w:r>
    </w:p>
    <w:p w:rsidR="005A4C06" w:rsidRDefault="005A4C06" w14:paraId="3DF7B9D7" w14:textId="77777777">
      <w:pPr>
        <w:pStyle w:val="CommentText"/>
      </w:pPr>
      <w:r>
        <w:t>Additional categories to include:</w:t>
      </w:r>
    </w:p>
    <w:p w:rsidR="005A4C06" w:rsidRDefault="005A4C06" w14:paraId="09CF0E5D" w14:textId="77777777">
      <w:pPr>
        <w:pStyle w:val="CommentText"/>
      </w:pPr>
      <w:r>
        <w:t>In a relationship/not married</w:t>
      </w:r>
    </w:p>
    <w:p w:rsidR="005A4C06" w:rsidRDefault="005A4C06" w14:paraId="66153629" w14:textId="77777777">
      <w:pPr>
        <w:pStyle w:val="CommentText"/>
      </w:pPr>
      <w:r>
        <w:t>In a domestic partnership</w:t>
      </w:r>
    </w:p>
    <w:p w:rsidR="005A4C06" w:rsidRDefault="005A4C06" w14:paraId="5E177525" w14:textId="77777777">
      <w:pPr>
        <w:pStyle w:val="CommentText"/>
      </w:pPr>
    </w:p>
    <w:p w:rsidR="005A4C06" w:rsidRDefault="005A4C06" w14:paraId="431D2162" w14:textId="597EF356">
      <w:pPr>
        <w:pStyle w:val="CommentText"/>
      </w:pPr>
      <w:r>
        <w:t>Although the restart data doesn’t include this information, they do provide information on next of kin which includes partners</w:t>
      </w:r>
    </w:p>
  </w:comment>
  <w:comment w:initials="DS" w:author="Diez, Stephanie" w:date="2021-01-27T15:15:00Z" w:id="6">
    <w:p w:rsidR="003E3FCF" w:rsidRDefault="003E3FCF" w14:paraId="4B7F30DA" w14:textId="77777777">
      <w:pPr>
        <w:pStyle w:val="CommentText"/>
      </w:pPr>
      <w:r>
        <w:rPr>
          <w:rStyle w:val="CommentReference"/>
        </w:rPr>
        <w:annotationRef/>
      </w:r>
      <w:r>
        <w:t xml:space="preserve">I believe we had originally asked for this but than opted out. Might be interesting to see if they are referred by family or self? </w:t>
      </w:r>
    </w:p>
    <w:p w:rsidR="003E3FCF" w:rsidRDefault="003E3FCF" w14:paraId="28F7A56F" w14:textId="1D9C7FA5">
      <w:pPr>
        <w:pStyle w:val="CommentText"/>
      </w:pPr>
      <w:r>
        <w:t xml:space="preserve">Research historically indicates that those who seek treatment normally due so due to external motivating factors (i.e. family provided ultimatum to seek </w:t>
      </w:r>
      <w:proofErr w:type="spellStart"/>
      <w:r>
        <w:t>tx</w:t>
      </w:r>
      <w:proofErr w:type="spellEnd"/>
      <w:r>
        <w:t xml:space="preserve"> for the client; was court mandated, or employer mandated). </w:t>
      </w:r>
    </w:p>
    <w:p w:rsidR="003E3FCF" w:rsidRDefault="003E3FCF" w14:paraId="2CA35BEB" w14:textId="77777777">
      <w:pPr>
        <w:pStyle w:val="CommentText"/>
      </w:pPr>
      <w:r>
        <w:t xml:space="preserve">Other studies have shown this is normally the trend with this clinical treatment population as well, and would like to see the data to support this. </w:t>
      </w:r>
    </w:p>
    <w:p w:rsidR="003E3FCF" w:rsidRDefault="003E3FCF" w14:paraId="28283C32" w14:textId="7DEAB705">
      <w:pPr>
        <w:pStyle w:val="CommentText"/>
      </w:pPr>
      <w:r>
        <w:t>Thoughts?</w:t>
      </w:r>
    </w:p>
  </w:comment>
  <w:comment w:initials="DS" w:author="Diez, Stephanie" w:date="2021-01-27T16:26:00Z" w:id="9">
    <w:p w:rsidR="00BB3906" w:rsidRDefault="00BB3906" w14:paraId="0CC50E19" w14:textId="77777777">
      <w:pPr>
        <w:pStyle w:val="CommentText"/>
      </w:pPr>
      <w:r>
        <w:rPr>
          <w:rStyle w:val="CommentReference"/>
        </w:rPr>
        <w:annotationRef/>
      </w:r>
      <w:r>
        <w:t>Just an observation, have others noticed lots of reverends and other religious leaders listed on the next of kin?</w:t>
      </w:r>
    </w:p>
    <w:p w:rsidR="00BB3906" w:rsidRDefault="00BB3906" w14:paraId="58809FD8" w14:textId="3376635E">
      <w:pPr>
        <w:pStyle w:val="CommentText"/>
      </w:pPr>
      <w:r>
        <w:t xml:space="preserve">Many of my clients had one listed. </w:t>
      </w:r>
    </w:p>
  </w:comment>
  <w:comment w:initials="DS" w:author="Diez, Stephanie" w:date="2021-01-27T15:47:00Z" w:id="10">
    <w:p w:rsidR="00EC3095" w:rsidRDefault="00EC3095" w14:paraId="0687708B" w14:textId="7F737B3F">
      <w:pPr>
        <w:pStyle w:val="CommentText"/>
      </w:pPr>
      <w:r>
        <w:rPr>
          <w:rStyle w:val="CommentReference"/>
        </w:rPr>
        <w:annotationRef/>
      </w:r>
      <w:r>
        <w:t>Recategorize as dichotomous variables:</w:t>
      </w:r>
    </w:p>
    <w:p w:rsidR="00EC3095" w:rsidRDefault="00EC3095" w14:paraId="1BF019F9" w14:textId="77777777">
      <w:pPr>
        <w:pStyle w:val="CommentText"/>
      </w:pPr>
    </w:p>
    <w:p w:rsidR="00EC3095" w:rsidRDefault="00EC3095" w14:paraId="06ACDC5C" w14:textId="6699421C">
      <w:pPr>
        <w:pStyle w:val="CommentText"/>
      </w:pPr>
      <w:r>
        <w:t>Intensive: Y/N = 1/0</w:t>
      </w:r>
    </w:p>
    <w:p w:rsidR="00EC3095" w:rsidRDefault="00EC3095" w14:paraId="6B108450" w14:textId="66F46FFC">
      <w:pPr>
        <w:pStyle w:val="CommentText"/>
      </w:pPr>
      <w:r>
        <w:t>Open World: Y/N-=1/0</w:t>
      </w:r>
    </w:p>
    <w:p w:rsidR="00EC3095" w:rsidRDefault="00EC3095" w14:paraId="38979C3C" w14:textId="77777777">
      <w:pPr>
        <w:pStyle w:val="CommentText"/>
      </w:pPr>
      <w:r>
        <w:t>Sustainability Recovery: Y/N=1/0</w:t>
      </w:r>
    </w:p>
    <w:p w:rsidR="009D33CE" w:rsidRDefault="009D33CE" w14:paraId="71C66F4A" w14:textId="77777777">
      <w:pPr>
        <w:pStyle w:val="CommentText"/>
      </w:pPr>
    </w:p>
    <w:p w:rsidR="009D33CE" w:rsidRDefault="009D33CE" w14:paraId="29885500" w14:textId="2D33FBF8">
      <w:pPr>
        <w:pStyle w:val="CommentText"/>
      </w:pPr>
      <w:r>
        <w:t>Or as step down</w:t>
      </w:r>
      <w:r w:rsidR="00920150">
        <w:t xml:space="preserve"> to account for all the missing variables</w:t>
      </w:r>
      <w:r>
        <w:t>?</w:t>
      </w:r>
    </w:p>
    <w:p w:rsidR="009D33CE" w:rsidRDefault="009D33CE" w14:paraId="0058EFA4" w14:textId="77777777">
      <w:pPr>
        <w:pStyle w:val="CommentText"/>
      </w:pPr>
    </w:p>
    <w:p w:rsidR="009D33CE" w:rsidRDefault="009D33CE" w14:paraId="32756366" w14:textId="77777777">
      <w:pPr>
        <w:pStyle w:val="CommentText"/>
      </w:pPr>
      <w:r>
        <w:t xml:space="preserve">Intensive </w:t>
      </w:r>
      <w:r w:rsidR="00920150">
        <w:t>to Open World (1/0)</w:t>
      </w:r>
    </w:p>
    <w:p w:rsidR="00920150" w:rsidRDefault="00920150" w14:paraId="6583F64F" w14:textId="16C80B64">
      <w:pPr>
        <w:pStyle w:val="CommentText"/>
      </w:pPr>
      <w:r>
        <w:t>Open World to Recovery (0/1)</w:t>
      </w:r>
    </w:p>
    <w:p w:rsidR="001609A9" w:rsidP="001609A9" w:rsidRDefault="001609A9" w14:paraId="030D0270" w14:textId="0DD7AF59">
      <w:pPr>
        <w:pStyle w:val="CommentText"/>
      </w:pPr>
      <w:r>
        <w:t>Intensive</w:t>
      </w:r>
      <w:r>
        <w:t>&gt;</w:t>
      </w:r>
      <w:r>
        <w:t xml:space="preserve"> Open World</w:t>
      </w:r>
      <w:r>
        <w:t>&gt;</w:t>
      </w:r>
      <w:r>
        <w:t>Recovery (0/1)</w:t>
      </w:r>
    </w:p>
    <w:p w:rsidR="00920150" w:rsidRDefault="00920150" w14:paraId="4BB2506E" w14:textId="2523314B">
      <w:pPr>
        <w:pStyle w:val="CommentText"/>
      </w:pPr>
    </w:p>
    <w:p w:rsidR="001609A9" w:rsidRDefault="001609A9" w14:paraId="5226E356" w14:textId="77777777">
      <w:pPr>
        <w:pStyle w:val="CommentText"/>
      </w:pPr>
    </w:p>
    <w:p w:rsidR="00920150" w:rsidRDefault="00920150" w14:paraId="37297B5C" w14:textId="15B0037B">
      <w:pPr>
        <w:pStyle w:val="CommentText"/>
      </w:pPr>
      <w:r>
        <w:t>In most of my clients they either completed Phase 1 and were discharged or completed phase 1 then 2</w:t>
      </w:r>
      <w:r w:rsidR="00E01B92">
        <w:t xml:space="preserve"> and 3</w:t>
      </w:r>
      <w:r>
        <w:t>.</w:t>
      </w:r>
    </w:p>
    <w:p w:rsidR="00920150" w:rsidRDefault="00920150" w14:paraId="4075D51F" w14:textId="77777777">
      <w:pPr>
        <w:pStyle w:val="CommentText"/>
      </w:pPr>
      <w:r>
        <w:t>I do not see any who entered as Phase 2</w:t>
      </w:r>
      <w:r w:rsidR="00E01B92">
        <w:t xml:space="preserve"> or Phase 3…</w:t>
      </w:r>
    </w:p>
    <w:p w:rsidR="00E01B92" w:rsidRDefault="00E01B92" w14:paraId="6BA5F7AC" w14:textId="77777777">
      <w:pPr>
        <w:pStyle w:val="CommentText"/>
      </w:pPr>
    </w:p>
    <w:p w:rsidR="00E01B92" w:rsidRDefault="00E01B92" w14:paraId="08676AEC" w14:textId="76C34593">
      <w:pPr>
        <w:pStyle w:val="CommentText"/>
      </w:pPr>
      <w:r>
        <w:t xml:space="preserve">***Ask </w:t>
      </w:r>
      <w:proofErr w:type="spellStart"/>
      <w:r>
        <w:t>Hilarie</w:t>
      </w:r>
      <w:proofErr w:type="spellEnd"/>
      <w:r>
        <w:t xml:space="preserve"> for clarification on program structure</w:t>
      </w:r>
    </w:p>
  </w:comment>
  <w:comment w:initials="DS" w:author="Diez, Stephanie" w:date="2021-01-27T14:43:00Z" w:id="12">
    <w:p w:rsidR="002B619A" w:rsidRDefault="002B619A" w14:paraId="12CE87B1" w14:textId="77777777">
      <w:pPr>
        <w:pStyle w:val="CommentText"/>
      </w:pPr>
      <w:r>
        <w:rPr>
          <w:rStyle w:val="CommentReference"/>
        </w:rPr>
        <w:annotationRef/>
      </w:r>
      <w:r>
        <w:t xml:space="preserve">Categorize adults separately from adolescent </w:t>
      </w:r>
      <w:proofErr w:type="spellStart"/>
      <w:r>
        <w:t>tx</w:t>
      </w:r>
      <w:proofErr w:type="spellEnd"/>
    </w:p>
  </w:comment>
  <w:comment w:initials="DS" w:author="Diez, Stephanie" w:date="2021-01-27T16:11:00Z" w:id="13">
    <w:p w:rsidR="00CB11C9" w:rsidRDefault="00CB11C9" w14:paraId="7533C3E7" w14:textId="77777777">
      <w:pPr>
        <w:pStyle w:val="CommentText"/>
      </w:pPr>
      <w:r>
        <w:rPr>
          <w:rStyle w:val="CommentReference"/>
        </w:rPr>
        <w:annotationRef/>
      </w:r>
      <w:r>
        <w:t xml:space="preserve">Need to add code for </w:t>
      </w:r>
    </w:p>
    <w:p w:rsidR="00CB11C9" w:rsidRDefault="00CB11C9" w14:paraId="5D7263CB" w14:textId="77777777">
      <w:pPr>
        <w:pStyle w:val="CommentText"/>
      </w:pPr>
      <w:r>
        <w:t>“No admission”</w:t>
      </w:r>
    </w:p>
    <w:p w:rsidR="00CB11C9" w:rsidRDefault="00CB11C9" w14:paraId="15B25026" w14:textId="77777777">
      <w:pPr>
        <w:pStyle w:val="CommentText"/>
      </w:pPr>
    </w:p>
    <w:p w:rsidR="00CB11C9" w:rsidRDefault="00CB11C9" w14:paraId="4BE5C844" w14:textId="7C3E91F6">
      <w:pPr>
        <w:pStyle w:val="CommentText"/>
      </w:pPr>
      <w:r>
        <w:t xml:space="preserve">I had clients who had completed the initial assessment and were not admitted. No reason is provided for the lack of admission. </w:t>
      </w:r>
    </w:p>
  </w:comment>
  <w:comment w:initials="DS" w:author="Diez, Stephanie" w:date="2021-01-28T09:19:50" w:id="1045580921">
    <w:p w:rsidR="7F0B206B" w:rsidRDefault="7F0B206B" w14:paraId="0299452C" w14:textId="5BB712EA">
      <w:pPr>
        <w:pStyle w:val="CommentText"/>
      </w:pPr>
      <w:r w:rsidR="7F0B206B">
        <w:rPr/>
        <w:t>The prepopulated LOS is not always correct.</w:t>
      </w:r>
      <w:r>
        <w:rPr>
          <w:rStyle w:val="CommentReference"/>
        </w:rPr>
        <w:annotationRef/>
      </w:r>
    </w:p>
    <w:p w:rsidR="7F0B206B" w:rsidRDefault="7F0B206B" w14:paraId="0E87514B" w14:textId="110698D6">
      <w:pPr>
        <w:pStyle w:val="CommentText"/>
      </w:pPr>
    </w:p>
    <w:p w:rsidR="7F0B206B" w:rsidRDefault="7F0B206B" w14:paraId="2065C059" w14:textId="08160786">
      <w:pPr>
        <w:pStyle w:val="CommentText"/>
      </w:pPr>
      <w:r w:rsidR="7F0B206B">
        <w:rPr/>
        <w:t>Need to make this a combined variable utilizing the DOA and DOD we have entered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31D2162"/>
  <w15:commentEx w15:done="0" w15:paraId="28283C32"/>
  <w15:commentEx w15:done="0" w15:paraId="58809FD8"/>
  <w15:commentEx w15:done="0" w15:paraId="08676AEC"/>
  <w15:commentEx w15:done="0" w15:paraId="12CE87B1"/>
  <w15:commentEx w15:done="0" w15:paraId="4BE5C844"/>
  <w15:commentEx w15:done="0" w15:paraId="2065C05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2785F6" w16cex:dateUtc="2021-01-28T14:19:50.6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31D2162" w16cid:durableId="23BC0307"/>
  <w16cid:commentId w16cid:paraId="28283C32" w16cid:durableId="23BC020B"/>
  <w16cid:commentId w16cid:paraId="58809FD8" w16cid:durableId="23BC12BD"/>
  <w16cid:commentId w16cid:paraId="08676AEC" w16cid:durableId="23BC0983"/>
  <w16cid:commentId w16cid:paraId="12CE87B1" w16cid:durableId="23BBFA78"/>
  <w16cid:commentId w16cid:paraId="4BE5C844" w16cid:durableId="23BC0F1D"/>
  <w16cid:commentId w16cid:paraId="2065C059" w16cid:durableId="292785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iez, Stephanie">
    <w15:presenceInfo w15:providerId="AD" w15:userId="S::sdiez@edinboro.edu::6806af4e-5bc8-448b-bb95-821955d089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tru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A"/>
    <w:rsid w:val="000530FB"/>
    <w:rsid w:val="00060A5C"/>
    <w:rsid w:val="000C030C"/>
    <w:rsid w:val="000E3489"/>
    <w:rsid w:val="00120F69"/>
    <w:rsid w:val="001335EC"/>
    <w:rsid w:val="001609A9"/>
    <w:rsid w:val="00187A11"/>
    <w:rsid w:val="001905BF"/>
    <w:rsid w:val="00190DBC"/>
    <w:rsid w:val="002233EF"/>
    <w:rsid w:val="002871B1"/>
    <w:rsid w:val="0029164A"/>
    <w:rsid w:val="002A7564"/>
    <w:rsid w:val="002B619A"/>
    <w:rsid w:val="002B677F"/>
    <w:rsid w:val="002E7909"/>
    <w:rsid w:val="0030182B"/>
    <w:rsid w:val="00314D87"/>
    <w:rsid w:val="003300D4"/>
    <w:rsid w:val="00331B1C"/>
    <w:rsid w:val="0034284E"/>
    <w:rsid w:val="00344DE2"/>
    <w:rsid w:val="00347047"/>
    <w:rsid w:val="00363F77"/>
    <w:rsid w:val="003B017F"/>
    <w:rsid w:val="003D6BBC"/>
    <w:rsid w:val="003E3FCF"/>
    <w:rsid w:val="00404189"/>
    <w:rsid w:val="004077CD"/>
    <w:rsid w:val="0047037F"/>
    <w:rsid w:val="00482535"/>
    <w:rsid w:val="00494719"/>
    <w:rsid w:val="0049612F"/>
    <w:rsid w:val="004A11B0"/>
    <w:rsid w:val="004C4E56"/>
    <w:rsid w:val="004D3721"/>
    <w:rsid w:val="004D793B"/>
    <w:rsid w:val="005611B1"/>
    <w:rsid w:val="00592B13"/>
    <w:rsid w:val="00594AFF"/>
    <w:rsid w:val="005970C1"/>
    <w:rsid w:val="005A4C06"/>
    <w:rsid w:val="00606305"/>
    <w:rsid w:val="00671DA6"/>
    <w:rsid w:val="00673284"/>
    <w:rsid w:val="00690C0F"/>
    <w:rsid w:val="0069FF68"/>
    <w:rsid w:val="006B2C56"/>
    <w:rsid w:val="00700BF0"/>
    <w:rsid w:val="00704417"/>
    <w:rsid w:val="007268EA"/>
    <w:rsid w:val="00735C4E"/>
    <w:rsid w:val="00736A96"/>
    <w:rsid w:val="00752901"/>
    <w:rsid w:val="00786F68"/>
    <w:rsid w:val="007A7F97"/>
    <w:rsid w:val="007B6A05"/>
    <w:rsid w:val="007D07C5"/>
    <w:rsid w:val="007D08A1"/>
    <w:rsid w:val="00824779"/>
    <w:rsid w:val="00847194"/>
    <w:rsid w:val="0086549E"/>
    <w:rsid w:val="00892597"/>
    <w:rsid w:val="00897736"/>
    <w:rsid w:val="008D0DC5"/>
    <w:rsid w:val="00920150"/>
    <w:rsid w:val="009350FA"/>
    <w:rsid w:val="009376DF"/>
    <w:rsid w:val="00974395"/>
    <w:rsid w:val="00981B6B"/>
    <w:rsid w:val="009D33CE"/>
    <w:rsid w:val="009E219A"/>
    <w:rsid w:val="009F2739"/>
    <w:rsid w:val="00A12C8A"/>
    <w:rsid w:val="00A77E7E"/>
    <w:rsid w:val="00A83C5D"/>
    <w:rsid w:val="00A8592E"/>
    <w:rsid w:val="00AB0F99"/>
    <w:rsid w:val="00AC77C8"/>
    <w:rsid w:val="00AD6D09"/>
    <w:rsid w:val="00B252FA"/>
    <w:rsid w:val="00B65CF7"/>
    <w:rsid w:val="00B86AF2"/>
    <w:rsid w:val="00B943DA"/>
    <w:rsid w:val="00BA3E92"/>
    <w:rsid w:val="00BB3906"/>
    <w:rsid w:val="00BC12EE"/>
    <w:rsid w:val="00BC7BAF"/>
    <w:rsid w:val="00C26B0B"/>
    <w:rsid w:val="00C30FD4"/>
    <w:rsid w:val="00CB11C9"/>
    <w:rsid w:val="00CB7C8E"/>
    <w:rsid w:val="00CC7CF6"/>
    <w:rsid w:val="00D00556"/>
    <w:rsid w:val="00D02239"/>
    <w:rsid w:val="00D61571"/>
    <w:rsid w:val="00D711CF"/>
    <w:rsid w:val="00D80121"/>
    <w:rsid w:val="00D84387"/>
    <w:rsid w:val="00D8762A"/>
    <w:rsid w:val="00D90BB1"/>
    <w:rsid w:val="00D90C00"/>
    <w:rsid w:val="00DD02E3"/>
    <w:rsid w:val="00DD3CF9"/>
    <w:rsid w:val="00DE7D96"/>
    <w:rsid w:val="00E0112B"/>
    <w:rsid w:val="00E01B92"/>
    <w:rsid w:val="00E1549D"/>
    <w:rsid w:val="00E22616"/>
    <w:rsid w:val="00E56726"/>
    <w:rsid w:val="00E75165"/>
    <w:rsid w:val="00E87C2C"/>
    <w:rsid w:val="00E914B9"/>
    <w:rsid w:val="00EA0873"/>
    <w:rsid w:val="00EC3095"/>
    <w:rsid w:val="00ED6C87"/>
    <w:rsid w:val="00F0541D"/>
    <w:rsid w:val="00F2159E"/>
    <w:rsid w:val="00F25ED3"/>
    <w:rsid w:val="00F53658"/>
    <w:rsid w:val="00F77D26"/>
    <w:rsid w:val="00F9078A"/>
    <w:rsid w:val="00FF15B8"/>
    <w:rsid w:val="013B4053"/>
    <w:rsid w:val="02354063"/>
    <w:rsid w:val="0325E575"/>
    <w:rsid w:val="047B7C8A"/>
    <w:rsid w:val="05886146"/>
    <w:rsid w:val="058A05F0"/>
    <w:rsid w:val="064E8B09"/>
    <w:rsid w:val="06CD02B2"/>
    <w:rsid w:val="074B2210"/>
    <w:rsid w:val="07DB9796"/>
    <w:rsid w:val="08CEDBC4"/>
    <w:rsid w:val="09DC8ED1"/>
    <w:rsid w:val="0A2BAD20"/>
    <w:rsid w:val="0DCD497C"/>
    <w:rsid w:val="0E7D4470"/>
    <w:rsid w:val="0EB91EE9"/>
    <w:rsid w:val="0F32F98E"/>
    <w:rsid w:val="0F785C76"/>
    <w:rsid w:val="100E3886"/>
    <w:rsid w:val="10E7882C"/>
    <w:rsid w:val="11529801"/>
    <w:rsid w:val="121D95B3"/>
    <w:rsid w:val="12DB5012"/>
    <w:rsid w:val="136CC4C5"/>
    <w:rsid w:val="138EC36E"/>
    <w:rsid w:val="13DF9AA4"/>
    <w:rsid w:val="14997B5C"/>
    <w:rsid w:val="14C21F8F"/>
    <w:rsid w:val="14D555D5"/>
    <w:rsid w:val="15E16D96"/>
    <w:rsid w:val="16816189"/>
    <w:rsid w:val="16E52A62"/>
    <w:rsid w:val="171C8C75"/>
    <w:rsid w:val="179B311E"/>
    <w:rsid w:val="1862A10E"/>
    <w:rsid w:val="19755A3B"/>
    <w:rsid w:val="1B5F0528"/>
    <w:rsid w:val="1C861FCF"/>
    <w:rsid w:val="1CE8612A"/>
    <w:rsid w:val="1E3677DE"/>
    <w:rsid w:val="1E628DCE"/>
    <w:rsid w:val="1F9D19B9"/>
    <w:rsid w:val="207DF0E5"/>
    <w:rsid w:val="21BA494E"/>
    <w:rsid w:val="22C01BEC"/>
    <w:rsid w:val="239DA0E1"/>
    <w:rsid w:val="24229604"/>
    <w:rsid w:val="243748DA"/>
    <w:rsid w:val="2443BB74"/>
    <w:rsid w:val="24B6005A"/>
    <w:rsid w:val="24E43C4C"/>
    <w:rsid w:val="25DEF0A1"/>
    <w:rsid w:val="25FED560"/>
    <w:rsid w:val="265340BE"/>
    <w:rsid w:val="270AEE6C"/>
    <w:rsid w:val="282B07E7"/>
    <w:rsid w:val="298AE180"/>
    <w:rsid w:val="2A5AE389"/>
    <w:rsid w:val="2AD93A87"/>
    <w:rsid w:val="2C3AB58B"/>
    <w:rsid w:val="2D95578B"/>
    <w:rsid w:val="2DF062F3"/>
    <w:rsid w:val="2F99BB4E"/>
    <w:rsid w:val="31A14173"/>
    <w:rsid w:val="320DFFCA"/>
    <w:rsid w:val="32943C3F"/>
    <w:rsid w:val="32CBB7EF"/>
    <w:rsid w:val="332D11BE"/>
    <w:rsid w:val="3517D1C0"/>
    <w:rsid w:val="359677C2"/>
    <w:rsid w:val="373D8638"/>
    <w:rsid w:val="38923E0B"/>
    <w:rsid w:val="3987F93C"/>
    <w:rsid w:val="3A85EFB5"/>
    <w:rsid w:val="3B767BC1"/>
    <w:rsid w:val="3C77BC40"/>
    <w:rsid w:val="3CC76B35"/>
    <w:rsid w:val="3D1BECF7"/>
    <w:rsid w:val="3D229529"/>
    <w:rsid w:val="3DEDCA1E"/>
    <w:rsid w:val="3E633B96"/>
    <w:rsid w:val="3EDA0095"/>
    <w:rsid w:val="3F2A04F1"/>
    <w:rsid w:val="40EB099D"/>
    <w:rsid w:val="421DAB1C"/>
    <w:rsid w:val="428C2AE9"/>
    <w:rsid w:val="440F14F5"/>
    <w:rsid w:val="4450D27D"/>
    <w:rsid w:val="44E2245A"/>
    <w:rsid w:val="4543CD49"/>
    <w:rsid w:val="45683C15"/>
    <w:rsid w:val="464D53E7"/>
    <w:rsid w:val="464F1A4F"/>
    <w:rsid w:val="4654830E"/>
    <w:rsid w:val="46F36917"/>
    <w:rsid w:val="46F76259"/>
    <w:rsid w:val="481ECF5F"/>
    <w:rsid w:val="4BDE4D74"/>
    <w:rsid w:val="4C6B7B35"/>
    <w:rsid w:val="4D759092"/>
    <w:rsid w:val="4DCDC565"/>
    <w:rsid w:val="4E378F9F"/>
    <w:rsid w:val="4E4170D1"/>
    <w:rsid w:val="4E68BC01"/>
    <w:rsid w:val="4F47DB4F"/>
    <w:rsid w:val="4F4F8ED9"/>
    <w:rsid w:val="4FC2A612"/>
    <w:rsid w:val="51056627"/>
    <w:rsid w:val="511361D4"/>
    <w:rsid w:val="51B5611B"/>
    <w:rsid w:val="51CC6E25"/>
    <w:rsid w:val="51EFD7D2"/>
    <w:rsid w:val="52361BBE"/>
    <w:rsid w:val="528AF8A8"/>
    <w:rsid w:val="5482950D"/>
    <w:rsid w:val="553F1999"/>
    <w:rsid w:val="58BA6E3C"/>
    <w:rsid w:val="5A563E9D"/>
    <w:rsid w:val="5B2179CA"/>
    <w:rsid w:val="5C327CFE"/>
    <w:rsid w:val="5CF94A78"/>
    <w:rsid w:val="5DAF872D"/>
    <w:rsid w:val="5F2AB6BA"/>
    <w:rsid w:val="5F8AC44C"/>
    <w:rsid w:val="63BC9D8D"/>
    <w:rsid w:val="64964CC8"/>
    <w:rsid w:val="650115A9"/>
    <w:rsid w:val="659263A8"/>
    <w:rsid w:val="65CCEC81"/>
    <w:rsid w:val="66E0AE09"/>
    <w:rsid w:val="671F0DB6"/>
    <w:rsid w:val="6797FE10"/>
    <w:rsid w:val="67C82412"/>
    <w:rsid w:val="67CE8EC6"/>
    <w:rsid w:val="6C4D01C1"/>
    <w:rsid w:val="6C829F52"/>
    <w:rsid w:val="6F84A283"/>
    <w:rsid w:val="6FEA21EF"/>
    <w:rsid w:val="70522015"/>
    <w:rsid w:val="71F6AC81"/>
    <w:rsid w:val="7232AF33"/>
    <w:rsid w:val="734EB4E3"/>
    <w:rsid w:val="74CC1C61"/>
    <w:rsid w:val="74F32BDE"/>
    <w:rsid w:val="77995BA9"/>
    <w:rsid w:val="78388D53"/>
    <w:rsid w:val="7A879B25"/>
    <w:rsid w:val="7AB1B95A"/>
    <w:rsid w:val="7D395F28"/>
    <w:rsid w:val="7DC0334F"/>
    <w:rsid w:val="7DC728E4"/>
    <w:rsid w:val="7E06E372"/>
    <w:rsid w:val="7F0B206B"/>
    <w:rsid w:val="7F3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D1FF"/>
  <w15:chartTrackingRefBased/>
  <w15:docId w15:val="{33CDC421-BFCF-4D5E-8C9C-76DC14BE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6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19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B6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19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61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B6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1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261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0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9017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67711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10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03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67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14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5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50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3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45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46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1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54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06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42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51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74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2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07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22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96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09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00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4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29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99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8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20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7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0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55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45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8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17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8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41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31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9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17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54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53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41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11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85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66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98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098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01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22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23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96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45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84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8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57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12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0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83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7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65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8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0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63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8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64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81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75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53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0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88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46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5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2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9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01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1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66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1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97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40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0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comments" Target="comments.xml" Id="rId4" /><Relationship Type="http://schemas.openxmlformats.org/officeDocument/2006/relationships/theme" Target="theme/theme1.xml" Id="rId9" /><Relationship Type="http://schemas.microsoft.com/office/2018/08/relationships/commentsExtensible" Target="/word/commentsExtensible.xml" Id="R84368fae89b54ab2" /><Relationship Type="http://schemas.openxmlformats.org/officeDocument/2006/relationships/numbering" Target="/word/numbering.xml" Id="R4a39386c8bbb42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Diez, Stephanie</dc:creator>
  <keywords/>
  <dc:description/>
  <lastModifiedBy>Guest User</lastModifiedBy>
  <revision>20</revision>
  <dcterms:created xsi:type="dcterms:W3CDTF">2021-01-27T19:37:00.0000000Z</dcterms:created>
  <dcterms:modified xsi:type="dcterms:W3CDTF">2021-02-25T18:19:18.1096273Z</dcterms:modified>
</coreProperties>
</file>